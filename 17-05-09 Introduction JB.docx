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11AE" w14:textId="298B19D3" w:rsidR="0089339B" w:rsidRPr="00DD2871" w:rsidRDefault="0089339B" w:rsidP="0089339B">
      <w:pPr>
        <w:spacing w:line="480" w:lineRule="auto"/>
        <w:rPr>
          <w:ins w:id="0" w:author="Jeroen  Jonkman" w:date="2017-05-08T13:09:00Z"/>
          <w:rFonts w:ascii="Times" w:eastAsia="Times New Roman" w:hAnsi="Times" w:cs="Times New Roman"/>
        </w:rPr>
      </w:pPr>
      <w:r w:rsidRPr="00DD2871">
        <w:rPr>
          <w:rFonts w:ascii="Times" w:eastAsia="Times New Roman" w:hAnsi="Times" w:cs="Times New Roman"/>
        </w:rPr>
        <w:t>Organization</w:t>
      </w:r>
      <w:ins w:id="1" w:author="Jeroen  Jonkman" w:date="2017-05-08T14:33:00Z">
        <w:r w:rsidR="00E33FD8" w:rsidRPr="00D23F2A">
          <w:rPr>
            <w:rFonts w:ascii="Times" w:eastAsia="Times New Roman" w:hAnsi="Times" w:cs="Times New Roman"/>
          </w:rPr>
          <w:t xml:space="preserve">al </w:t>
        </w:r>
      </w:ins>
      <w:del w:id="2" w:author="Jeroen  Jonkman" w:date="2017-05-08T14:33:00Z">
        <w:r w:rsidRPr="00DD2871" w:rsidDel="00E33FD8">
          <w:rPr>
            <w:rFonts w:ascii="Times" w:eastAsia="Times New Roman" w:hAnsi="Times" w:cs="Times New Roman"/>
          </w:rPr>
          <w:delText xml:space="preserve">s’ </w:delText>
        </w:r>
      </w:del>
      <w:r w:rsidRPr="00DD2871">
        <w:rPr>
          <w:rFonts w:ascii="Times" w:eastAsia="Times New Roman" w:hAnsi="Times" w:cs="Times New Roman"/>
        </w:rPr>
        <w:t>environments are constantly changing</w:t>
      </w:r>
      <w:ins w:id="3" w:author="Jeroen  Jonkman" w:date="2017-05-08T14:34:00Z">
        <w:r w:rsidR="00820BAD" w:rsidRPr="00D23F2A">
          <w:rPr>
            <w:rFonts w:ascii="Times" w:eastAsia="Times New Roman" w:hAnsi="Times" w:cs="Times New Roman"/>
          </w:rPr>
          <w:t xml:space="preserve"> </w:t>
        </w:r>
        <w:commentRangeStart w:id="4"/>
        <w:r w:rsidR="00820BAD" w:rsidRPr="00D23F2A">
          <w:rPr>
            <w:rFonts w:ascii="Times" w:eastAsia="Times New Roman" w:hAnsi="Times" w:cs="Times New Roman"/>
          </w:rPr>
          <w:t>(Meyer, Scott, Rowan, &amp; Deal, 1985)</w:t>
        </w:r>
      </w:ins>
      <w:commentRangeEnd w:id="4"/>
      <w:r w:rsidR="00F27F47">
        <w:rPr>
          <w:rStyle w:val="CommentReference"/>
        </w:rPr>
        <w:commentReference w:id="4"/>
      </w:r>
      <w:r w:rsidRPr="00DD2871">
        <w:rPr>
          <w:rFonts w:ascii="Times" w:eastAsia="Times New Roman" w:hAnsi="Times" w:cs="Times New Roman"/>
        </w:rPr>
        <w:t xml:space="preserve">. The introduction of a new policy, the outburst of a crisis, or </w:t>
      </w:r>
      <w:ins w:id="5" w:author="Jelle Boumans" w:date="2017-05-09T17:43:00Z">
        <w:r w:rsidR="00F27F47">
          <w:rPr>
            <w:rFonts w:ascii="Times" w:eastAsia="Times New Roman" w:hAnsi="Times" w:cs="Times New Roman"/>
          </w:rPr>
          <w:t xml:space="preserve">the </w:t>
        </w:r>
      </w:ins>
      <w:r w:rsidRPr="00DD2871">
        <w:rPr>
          <w:rFonts w:ascii="Times" w:eastAsia="Times New Roman" w:hAnsi="Times" w:cs="Times New Roman"/>
        </w:rPr>
        <w:t xml:space="preserve">shifting behaviors of key stakeholders – such as competitors, publics and the media – all significantly affect </w:t>
      </w:r>
      <w:ins w:id="6" w:author="Jeroen  Jonkman" w:date="2017-05-08T13:08:00Z">
        <w:r w:rsidRPr="00DD2871">
          <w:rPr>
            <w:rFonts w:ascii="Times" w:eastAsia="Times New Roman" w:hAnsi="Times" w:cs="Times New Roman"/>
          </w:rPr>
          <w:t>organizational reality</w:t>
        </w:r>
      </w:ins>
      <w:del w:id="7" w:author="Jeroen  Jonkman" w:date="2017-05-08T13:08:00Z">
        <w:r w:rsidRPr="00DD2871" w:rsidDel="0089339B">
          <w:rPr>
            <w:rFonts w:ascii="Times" w:eastAsia="Times New Roman" w:hAnsi="Times" w:cs="Times New Roman"/>
          </w:rPr>
          <w:delText>trading conditions</w:delText>
        </w:r>
      </w:del>
      <w:r w:rsidRPr="00DD2871">
        <w:rPr>
          <w:rFonts w:ascii="Times" w:eastAsia="Times New Roman" w:hAnsi="Times" w:cs="Times New Roman"/>
        </w:rPr>
        <w:t>. Organizations’ survival depends upon their ability to anticipate and adequately respond to changes in this dynamic environment</w:t>
      </w:r>
      <w:ins w:id="8" w:author="Jeroen  Jonkman" w:date="2017-05-08T14:35:00Z">
        <w:r w:rsidR="001C4DD3" w:rsidRPr="00D23F2A">
          <w:rPr>
            <w:rFonts w:ascii="Times" w:eastAsia="Times New Roman" w:hAnsi="Times" w:cs="Times New Roman"/>
          </w:rPr>
          <w:t xml:space="preserve"> (</w:t>
        </w:r>
        <w:proofErr w:type="spellStart"/>
        <w:r w:rsidR="001C4DD3" w:rsidRPr="00D23F2A">
          <w:rPr>
            <w:rFonts w:ascii="Times" w:eastAsia="Times New Roman" w:hAnsi="Times" w:cs="Times New Roman"/>
          </w:rPr>
          <w:t>Meznar</w:t>
        </w:r>
        <w:proofErr w:type="spellEnd"/>
        <w:r w:rsidR="001C4DD3" w:rsidRPr="00D23F2A">
          <w:rPr>
            <w:rFonts w:ascii="Times" w:eastAsia="Times New Roman" w:hAnsi="Times" w:cs="Times New Roman"/>
          </w:rPr>
          <w:t xml:space="preserve"> &amp; Nigh, </w:t>
        </w:r>
      </w:ins>
      <w:ins w:id="9" w:author="Jeroen  Jonkman" w:date="2017-05-08T14:36:00Z">
        <w:r w:rsidR="001C4DD3" w:rsidRPr="00517230">
          <w:rPr>
            <w:rFonts w:ascii="Times" w:eastAsia="Times New Roman" w:hAnsi="Times" w:cs="Times New Roman"/>
          </w:rPr>
          <w:t>1995</w:t>
        </w:r>
      </w:ins>
      <w:ins w:id="10" w:author="Jelle Boumans" w:date="2017-05-09T17:44:00Z">
        <w:r w:rsidR="00F27F47">
          <w:rPr>
            <w:rFonts w:ascii="Times" w:eastAsia="Times New Roman" w:hAnsi="Times" w:cs="Times New Roman"/>
          </w:rPr>
          <w:t>; more recent ref?</w:t>
        </w:r>
      </w:ins>
      <w:ins w:id="11" w:author="Jeroen  Jonkman" w:date="2017-05-08T14:36:00Z">
        <w:r w:rsidR="001C4DD3" w:rsidRPr="00517230">
          <w:rPr>
            <w:rFonts w:ascii="Times" w:eastAsia="Times New Roman" w:hAnsi="Times" w:cs="Times New Roman"/>
          </w:rPr>
          <w:t>)</w:t>
        </w:r>
      </w:ins>
      <w:r w:rsidRPr="00DD2871">
        <w:rPr>
          <w:rFonts w:ascii="Times" w:eastAsia="Times New Roman" w:hAnsi="Times" w:cs="Times New Roman"/>
        </w:rPr>
        <w:t xml:space="preserve">. </w:t>
      </w:r>
      <w:commentRangeStart w:id="12"/>
      <w:r w:rsidRPr="00DD2871">
        <w:rPr>
          <w:rFonts w:ascii="Times" w:eastAsia="Times New Roman" w:hAnsi="Times" w:cs="Times New Roman"/>
        </w:rPr>
        <w:t xml:space="preserve">In sum, the characteristics of the organizational environment by and large mandate individual organizational </w:t>
      </w:r>
      <w:del w:id="13" w:author="Jeroen  Jonkman" w:date="2017-05-08T13:09:00Z">
        <w:r w:rsidRPr="00DD2871" w:rsidDel="0089339B">
          <w:rPr>
            <w:rFonts w:ascii="Times" w:eastAsia="Times New Roman" w:hAnsi="Times" w:cs="Times New Roman"/>
          </w:rPr>
          <w:delText>behaviour</w:delText>
        </w:r>
      </w:del>
      <w:ins w:id="14" w:author="Jeroen  Jonkman" w:date="2017-05-08T13:09:00Z">
        <w:r w:rsidRPr="00DD2871">
          <w:rPr>
            <w:rFonts w:ascii="Times" w:eastAsia="Times New Roman" w:hAnsi="Times" w:cs="Times New Roman"/>
          </w:rPr>
          <w:t>behavior</w:t>
        </w:r>
        <w:commentRangeEnd w:id="12"/>
        <w:r w:rsidRPr="00DD2871">
          <w:rPr>
            <w:rStyle w:val="CommentReference"/>
            <w:rFonts w:ascii="Times" w:hAnsi="Times"/>
            <w:sz w:val="24"/>
            <w:szCs w:val="24"/>
          </w:rPr>
          <w:commentReference w:id="12"/>
        </w:r>
      </w:ins>
      <w:r w:rsidRPr="00DD2871">
        <w:rPr>
          <w:rFonts w:ascii="Times" w:eastAsia="Times New Roman" w:hAnsi="Times" w:cs="Times New Roman"/>
        </w:rPr>
        <w:t xml:space="preserve">. </w:t>
      </w:r>
    </w:p>
    <w:p w14:paraId="67D7013F" w14:textId="22CFD4C9" w:rsidR="00452B87" w:rsidRPr="00311BBE" w:rsidRDefault="00EE6867" w:rsidP="00FC5292">
      <w:pPr>
        <w:spacing w:line="480" w:lineRule="auto"/>
        <w:ind w:firstLine="720"/>
        <w:rPr>
          <w:ins w:id="15" w:author="Jeroen  Jonkman" w:date="2017-05-08T13:11:00Z"/>
          <w:rFonts w:ascii="Times" w:eastAsia="Times New Roman" w:hAnsi="Times" w:cs="Times New Roman"/>
        </w:rPr>
      </w:pPr>
      <w:ins w:id="16" w:author="Toni van der Meer" w:date="2017-05-09T14:24:00Z">
        <w:r>
          <w:rPr>
            <w:rFonts w:ascii="Times" w:eastAsia="Times New Roman" w:hAnsi="Times" w:cs="Times New Roman"/>
          </w:rPr>
          <w:t xml:space="preserve">For organizations to anticipate on chancing </w:t>
        </w:r>
      </w:ins>
      <w:ins w:id="17" w:author="Toni van der Meer" w:date="2017-05-09T14:26:00Z">
        <w:r>
          <w:rPr>
            <w:rFonts w:ascii="Times" w:eastAsia="Times New Roman" w:hAnsi="Times" w:cs="Times New Roman"/>
          </w:rPr>
          <w:t>environments</w:t>
        </w:r>
      </w:ins>
      <w:ins w:id="18" w:author="Toni van der Meer" w:date="2017-05-09T14:24:00Z">
        <w:r>
          <w:rPr>
            <w:rFonts w:ascii="Times" w:eastAsia="Times New Roman" w:hAnsi="Times" w:cs="Times New Roman"/>
          </w:rPr>
          <w:t xml:space="preserve"> and dynamic relations</w:t>
        </w:r>
      </w:ins>
      <w:ins w:id="19" w:author="Toni van der Meer" w:date="2017-05-09T14:25:00Z">
        <w:r>
          <w:rPr>
            <w:rFonts w:ascii="Times" w:eastAsia="Times New Roman" w:hAnsi="Times" w:cs="Times New Roman"/>
          </w:rPr>
          <w:t xml:space="preserve">, </w:t>
        </w:r>
        <w:r w:rsidRPr="00EE6867">
          <w:rPr>
            <w:rFonts w:ascii="Times" w:eastAsia="Times New Roman" w:hAnsi="Times" w:cs="Times New Roman"/>
            <w:i/>
          </w:rPr>
          <w:t>communication</w:t>
        </w:r>
        <w:r>
          <w:rPr>
            <w:rFonts w:ascii="Times" w:eastAsia="Times New Roman" w:hAnsi="Times" w:cs="Times New Roman"/>
          </w:rPr>
          <w:t xml:space="preserve"> has become a key aspect for organizational </w:t>
        </w:r>
      </w:ins>
      <w:ins w:id="20" w:author="Toni van der Meer" w:date="2017-05-09T14:26:00Z">
        <w:r>
          <w:rPr>
            <w:rFonts w:ascii="Times" w:eastAsia="Times New Roman" w:hAnsi="Times" w:cs="Times New Roman"/>
          </w:rPr>
          <w:t>legitimacy</w:t>
        </w:r>
      </w:ins>
      <w:ins w:id="21" w:author="Toni van der Meer" w:date="2017-05-09T14:25:00Z">
        <w:r>
          <w:rPr>
            <w:rFonts w:ascii="Times" w:eastAsia="Times New Roman" w:hAnsi="Times" w:cs="Times New Roman"/>
          </w:rPr>
          <w:t xml:space="preserve">. </w:t>
        </w:r>
      </w:ins>
      <w:ins w:id="22" w:author="Toni van der Meer" w:date="2017-05-09T14:26:00Z">
        <w:r>
          <w:rPr>
            <w:rFonts w:ascii="Times" w:eastAsia="Times New Roman" w:hAnsi="Times" w:cs="Times New Roman"/>
          </w:rPr>
          <w:t xml:space="preserve"> Accordingly, i</w:t>
        </w:r>
      </w:ins>
      <w:del w:id="23" w:author="Toni van der Meer" w:date="2017-05-09T14:26:00Z">
        <w:r w:rsidR="0089339B" w:rsidRPr="00DD2871" w:rsidDel="00EE6867">
          <w:rPr>
            <w:rFonts w:ascii="Times" w:eastAsia="Times New Roman" w:hAnsi="Times" w:cs="Times New Roman"/>
          </w:rPr>
          <w:delText>I</w:delText>
        </w:r>
      </w:del>
      <w:r w:rsidR="0089339B" w:rsidRPr="00DD2871">
        <w:rPr>
          <w:rFonts w:ascii="Times" w:eastAsia="Times New Roman" w:hAnsi="Times" w:cs="Times New Roman"/>
        </w:rPr>
        <w:t xml:space="preserve">n this Chapter, we argue that a macro-level approach to </w:t>
      </w:r>
      <w:del w:id="24" w:author="Jeroen  Jonkman" w:date="2017-05-08T15:17:00Z">
        <w:r w:rsidR="0089339B" w:rsidRPr="00DD2871" w:rsidDel="00645241">
          <w:rPr>
            <w:rFonts w:ascii="Times" w:eastAsia="Times New Roman" w:hAnsi="Times" w:cs="Times New Roman"/>
          </w:rPr>
          <w:delText xml:space="preserve">organizations </w:delText>
        </w:r>
      </w:del>
      <w:ins w:id="25" w:author="Jeroen  Jonkman" w:date="2017-05-08T15:17:00Z">
        <w:r w:rsidR="00645241">
          <w:rPr>
            <w:rFonts w:ascii="Times" w:eastAsia="Times New Roman" w:hAnsi="Times" w:cs="Times New Roman"/>
          </w:rPr>
          <w:t>corporate communication</w:t>
        </w:r>
        <w:r w:rsidR="00645241" w:rsidRPr="00DD2871">
          <w:rPr>
            <w:rFonts w:ascii="Times" w:eastAsia="Times New Roman" w:hAnsi="Times" w:cs="Times New Roman"/>
          </w:rPr>
          <w:t xml:space="preserve"> </w:t>
        </w:r>
      </w:ins>
      <w:r w:rsidR="0089339B" w:rsidRPr="00DD2871">
        <w:rPr>
          <w:rFonts w:ascii="Times" w:eastAsia="Times New Roman" w:hAnsi="Times" w:cs="Times New Roman"/>
        </w:rPr>
        <w:t xml:space="preserve">is crucial to our understanding of </w:t>
      </w:r>
      <w:del w:id="26" w:author="Jeroen  Jonkman" w:date="2017-05-08T13:26:00Z">
        <w:r w:rsidR="0089339B" w:rsidRPr="00DD2871" w:rsidDel="00FC5292">
          <w:rPr>
            <w:rFonts w:ascii="Times" w:eastAsia="Times New Roman" w:hAnsi="Times" w:cs="Times New Roman"/>
          </w:rPr>
          <w:delText>organizational communication</w:delText>
        </w:r>
      </w:del>
      <w:ins w:id="27" w:author="Jeroen  Jonkman" w:date="2017-05-08T15:18:00Z">
        <w:r w:rsidR="00793949">
          <w:rPr>
            <w:rFonts w:ascii="Times" w:eastAsia="Times New Roman" w:hAnsi="Times" w:cs="Times New Roman"/>
          </w:rPr>
          <w:t xml:space="preserve">how organizations </w:t>
        </w:r>
        <w:del w:id="28" w:author="Toni van der Meer" w:date="2017-05-09T14:26:00Z">
          <w:r w:rsidR="00035D3D" w:rsidDel="00EE6867">
            <w:rPr>
              <w:rFonts w:ascii="Times" w:eastAsia="Times New Roman" w:hAnsi="Times" w:cs="Times New Roman"/>
            </w:rPr>
            <w:delText xml:space="preserve">communicatively </w:delText>
          </w:r>
        </w:del>
        <w:r w:rsidR="00793949">
          <w:rPr>
            <w:rFonts w:ascii="Times" w:eastAsia="Times New Roman" w:hAnsi="Times" w:cs="Times New Roman"/>
          </w:rPr>
          <w:t>interact with</w:t>
        </w:r>
        <w:r w:rsidR="003E707F">
          <w:rPr>
            <w:rFonts w:ascii="Times" w:eastAsia="Times New Roman" w:hAnsi="Times" w:cs="Times New Roman"/>
          </w:rPr>
          <w:t xml:space="preserve"> their environment</w:t>
        </w:r>
      </w:ins>
      <w:r w:rsidR="0089339B" w:rsidRPr="00DD2871">
        <w:rPr>
          <w:rFonts w:ascii="Times" w:eastAsia="Times New Roman" w:hAnsi="Times" w:cs="Times New Roman"/>
        </w:rPr>
        <w:t>. More specifically, it is argued that by shifting towards a network perspective emphasizing the role of different types of nodes (such as resources, stakeholders, and events) – as well as the edges between them –</w:t>
      </w:r>
      <w:del w:id="29" w:author="Jeroen  Jonkman" w:date="2017-05-08T13:25:00Z">
        <w:r w:rsidR="0089339B" w:rsidRPr="00DD2871" w:rsidDel="00FC5292">
          <w:rPr>
            <w:rFonts w:ascii="Times" w:eastAsia="Times New Roman" w:hAnsi="Times" w:cs="Times New Roman"/>
          </w:rPr>
          <w:delText>,</w:delText>
        </w:r>
      </w:del>
      <w:r w:rsidR="0089339B" w:rsidRPr="00DD2871">
        <w:rPr>
          <w:rFonts w:ascii="Times" w:eastAsia="Times New Roman" w:hAnsi="Times" w:cs="Times New Roman"/>
        </w:rPr>
        <w:t xml:space="preserve"> a more comprehensive understanding </w:t>
      </w:r>
      <w:commentRangeStart w:id="30"/>
      <w:del w:id="31" w:author="Jeroen  Jonkman" w:date="2017-05-08T13:28:00Z">
        <w:r w:rsidR="0089339B" w:rsidRPr="00DD2871" w:rsidDel="001F73DF">
          <w:rPr>
            <w:rFonts w:ascii="Times" w:eastAsia="Times New Roman" w:hAnsi="Times" w:cs="Times New Roman"/>
          </w:rPr>
          <w:delText xml:space="preserve">of </w:delText>
        </w:r>
      </w:del>
      <w:del w:id="32" w:author="Jeroen  Jonkman" w:date="2017-05-08T13:27:00Z">
        <w:r w:rsidR="0089339B" w:rsidRPr="00DD2871" w:rsidDel="003F71F7">
          <w:rPr>
            <w:rFonts w:ascii="Times" w:eastAsia="Times New Roman" w:hAnsi="Times" w:cs="Times New Roman"/>
          </w:rPr>
          <w:delText xml:space="preserve">corporate communication </w:delText>
        </w:r>
      </w:del>
      <w:commentRangeEnd w:id="30"/>
      <w:r w:rsidR="00FB6614">
        <w:rPr>
          <w:rStyle w:val="CommentReference"/>
        </w:rPr>
        <w:commentReference w:id="30"/>
      </w:r>
      <w:r w:rsidR="0089339B" w:rsidRPr="00DD2871">
        <w:rPr>
          <w:rFonts w:ascii="Times" w:eastAsia="Times New Roman" w:hAnsi="Times" w:cs="Times New Roman"/>
        </w:rPr>
        <w:t xml:space="preserve">can be achieved. </w:t>
      </w:r>
      <w:ins w:id="33" w:author="Jelle Boumans" w:date="2017-05-10T15:38:00Z">
        <w:r w:rsidR="00311BBE" w:rsidRPr="00311BBE">
          <w:rPr>
            <w:rFonts w:ascii="Times" w:eastAsia="Times New Roman" w:hAnsi="Times" w:cs="Times New Roman"/>
          </w:rPr>
          <w:t xml:space="preserve">In this chapter, we </w:t>
        </w:r>
      </w:ins>
      <w:ins w:id="34" w:author="Jelle Boumans" w:date="2017-05-10T15:40:00Z">
        <w:r w:rsidR="003F2D43">
          <w:rPr>
            <w:rFonts w:ascii="Times" w:eastAsia="Times New Roman" w:hAnsi="Times" w:cs="Times New Roman"/>
          </w:rPr>
          <w:t>contend</w:t>
        </w:r>
      </w:ins>
      <w:ins w:id="35" w:author="Jelle Boumans" w:date="2017-05-10T15:38:00Z">
        <w:r w:rsidR="003F2D43">
          <w:rPr>
            <w:rFonts w:ascii="Times" w:eastAsia="Times New Roman" w:hAnsi="Times" w:cs="Times New Roman"/>
          </w:rPr>
          <w:t xml:space="preserve"> that </w:t>
        </w:r>
      </w:ins>
      <w:ins w:id="36" w:author="Jelle Boumans" w:date="2017-05-10T15:40:00Z">
        <w:r w:rsidR="003F2D43">
          <w:rPr>
            <w:rFonts w:ascii="Times" w:eastAsia="Times New Roman" w:hAnsi="Times" w:cs="Times New Roman"/>
          </w:rPr>
          <w:t>B</w:t>
        </w:r>
      </w:ins>
      <w:ins w:id="37" w:author="Jelle Boumans" w:date="2017-05-10T15:38:00Z">
        <w:r w:rsidR="003F2D43">
          <w:rPr>
            <w:rFonts w:ascii="Times" w:eastAsia="Times New Roman" w:hAnsi="Times" w:cs="Times New Roman"/>
          </w:rPr>
          <w:t xml:space="preserve">ig </w:t>
        </w:r>
      </w:ins>
      <w:ins w:id="38" w:author="Jelle Boumans" w:date="2017-05-10T15:41:00Z">
        <w:r w:rsidR="003F2D43">
          <w:rPr>
            <w:rFonts w:ascii="Times" w:eastAsia="Times New Roman" w:hAnsi="Times" w:cs="Times New Roman"/>
          </w:rPr>
          <w:t>D</w:t>
        </w:r>
      </w:ins>
      <w:ins w:id="39" w:author="Jelle Boumans" w:date="2017-05-10T15:38:00Z">
        <w:r w:rsidR="00311BBE" w:rsidRPr="00311BBE">
          <w:rPr>
            <w:rFonts w:ascii="Times" w:eastAsia="Times New Roman" w:hAnsi="Times" w:cs="Times New Roman"/>
          </w:rPr>
          <w:t xml:space="preserve">ata </w:t>
        </w:r>
      </w:ins>
      <w:ins w:id="40" w:author="Jelle Boumans" w:date="2017-05-10T15:41:00Z">
        <w:r w:rsidR="003F2D43" w:rsidRPr="00311BBE">
          <w:rPr>
            <w:rFonts w:ascii="Times" w:eastAsia="Times New Roman" w:hAnsi="Times" w:cs="Times New Roman"/>
          </w:rPr>
          <w:t xml:space="preserve">and Big Data related methods </w:t>
        </w:r>
        <w:r w:rsidR="003F2D43">
          <w:rPr>
            <w:rFonts w:ascii="Times" w:eastAsia="Times New Roman" w:hAnsi="Times" w:cs="Times New Roman"/>
          </w:rPr>
          <w:t>are</w:t>
        </w:r>
      </w:ins>
      <w:ins w:id="41" w:author="Jelle Boumans" w:date="2017-05-10T15:38:00Z">
        <w:r w:rsidR="00311BBE" w:rsidRPr="00311BBE">
          <w:rPr>
            <w:rFonts w:ascii="Times" w:eastAsia="Times New Roman" w:hAnsi="Times" w:cs="Times New Roman"/>
          </w:rPr>
          <w:t xml:space="preserve"> an increasingly valuable – if not indispensable – instrument to map the organization’s increasingly complex playing field. </w:t>
        </w:r>
      </w:ins>
      <w:ins w:id="42" w:author="Jeroen  Jonkman" w:date="2017-05-08T14:37:00Z">
        <w:r w:rsidR="007A1912" w:rsidRPr="00311BBE">
          <w:rPr>
            <w:rFonts w:ascii="Times" w:eastAsia="Times New Roman" w:hAnsi="Times" w:cs="Times New Roman"/>
          </w:rPr>
          <w:t xml:space="preserve">We </w:t>
        </w:r>
      </w:ins>
      <w:del w:id="43" w:author="Jeroen  Jonkman" w:date="2017-05-08T14:37:00Z">
        <w:r w:rsidR="0089339B" w:rsidRPr="00311BBE" w:rsidDel="007A1912">
          <w:rPr>
            <w:rFonts w:ascii="Times" w:eastAsia="Times New Roman" w:hAnsi="Times" w:cs="Times New Roman"/>
          </w:rPr>
          <w:delText xml:space="preserve">In this chapter, we </w:delText>
        </w:r>
      </w:del>
      <w:r w:rsidR="0089339B" w:rsidRPr="00311BBE">
        <w:rPr>
          <w:rFonts w:ascii="Times" w:eastAsia="Times New Roman" w:hAnsi="Times" w:cs="Times New Roman"/>
        </w:rPr>
        <w:t xml:space="preserve">sketch how </w:t>
      </w:r>
      <w:del w:id="44" w:author="Jelle Boumans" w:date="2017-05-10T15:38:00Z">
        <w:r w:rsidR="0089339B" w:rsidRPr="00311BBE" w:rsidDel="00311BBE">
          <w:rPr>
            <w:rFonts w:ascii="Times" w:eastAsia="Times New Roman" w:hAnsi="Times" w:cs="Times New Roman"/>
          </w:rPr>
          <w:delText xml:space="preserve">so-called </w:delText>
        </w:r>
      </w:del>
      <w:r w:rsidR="0089339B" w:rsidRPr="00311BBE">
        <w:rPr>
          <w:rFonts w:ascii="Times" w:eastAsia="Times New Roman" w:hAnsi="Times" w:cs="Times New Roman"/>
        </w:rPr>
        <w:t xml:space="preserve">Big Data </w:t>
      </w:r>
      <w:ins w:id="45" w:author="Jelle Boumans" w:date="2017-05-10T15:41:00Z">
        <w:r w:rsidR="003F2D43">
          <w:rPr>
            <w:rFonts w:ascii="Times" w:eastAsia="Times New Roman" w:hAnsi="Times" w:cs="Times New Roman"/>
          </w:rPr>
          <w:t xml:space="preserve">and the </w:t>
        </w:r>
      </w:ins>
      <w:ins w:id="46" w:author="Jelle Boumans" w:date="2017-05-10T14:44:00Z">
        <w:r w:rsidR="00DC4ABB" w:rsidRPr="00311BBE">
          <w:rPr>
            <w:rFonts w:ascii="Times" w:eastAsia="Times New Roman" w:hAnsi="Times" w:cs="Times New Roman"/>
          </w:rPr>
          <w:t xml:space="preserve">related </w:t>
        </w:r>
      </w:ins>
      <w:r w:rsidR="0089339B" w:rsidRPr="00311BBE">
        <w:rPr>
          <w:rFonts w:ascii="Times" w:eastAsia="Times New Roman" w:hAnsi="Times" w:cs="Times New Roman"/>
        </w:rPr>
        <w:t>methods can be used to study the networks organizations operate in, thereby advancing k</w:t>
      </w:r>
      <w:r w:rsidR="0089339B" w:rsidRPr="003F2D43">
        <w:rPr>
          <w:rFonts w:ascii="Times" w:eastAsia="Times New Roman" w:hAnsi="Times" w:cs="Times New Roman"/>
        </w:rPr>
        <w:t>nowledge about</w:t>
      </w:r>
      <w:del w:id="47" w:author="Jeroen  Jonkman" w:date="2017-05-08T13:28:00Z">
        <w:r w:rsidR="0089339B" w:rsidRPr="003F2D43" w:rsidDel="001F73DF">
          <w:rPr>
            <w:rFonts w:ascii="Times" w:eastAsia="Times New Roman" w:hAnsi="Times" w:cs="Times New Roman"/>
          </w:rPr>
          <w:delText xml:space="preserve"> </w:delText>
        </w:r>
      </w:del>
      <w:del w:id="48" w:author="Jeroen  Jonkman" w:date="2017-05-08T13:11:00Z">
        <w:r w:rsidR="0089339B" w:rsidRPr="003F2D43" w:rsidDel="008F4188">
          <w:rPr>
            <w:rFonts w:ascii="Times" w:eastAsia="Times New Roman" w:hAnsi="Times" w:cs="Times New Roman"/>
          </w:rPr>
          <w:delText>c</w:delText>
        </w:r>
      </w:del>
      <w:del w:id="49" w:author="Jeroen  Jonkman" w:date="2017-05-08T13:28:00Z">
        <w:r w:rsidR="0089339B" w:rsidRPr="003F2D43" w:rsidDel="001F73DF">
          <w:rPr>
            <w:rFonts w:ascii="Times" w:eastAsia="Times New Roman" w:hAnsi="Times" w:cs="Times New Roman"/>
          </w:rPr>
          <w:delText xml:space="preserve">orporate </w:delText>
        </w:r>
      </w:del>
      <w:del w:id="50" w:author="Jeroen  Jonkman" w:date="2017-05-08T13:11:00Z">
        <w:r w:rsidR="0089339B" w:rsidRPr="003F2D43" w:rsidDel="008F4188">
          <w:rPr>
            <w:rFonts w:ascii="Times" w:eastAsia="Times New Roman" w:hAnsi="Times" w:cs="Times New Roman"/>
          </w:rPr>
          <w:delText>c</w:delText>
        </w:r>
      </w:del>
      <w:del w:id="51" w:author="Jeroen  Jonkman" w:date="2017-05-08T13:28:00Z">
        <w:r w:rsidR="0089339B" w:rsidRPr="003F2D43" w:rsidDel="001F73DF">
          <w:rPr>
            <w:rFonts w:ascii="Times" w:eastAsia="Times New Roman" w:hAnsi="Times" w:cs="Times New Roman"/>
          </w:rPr>
          <w:delText>ommunication</w:delText>
        </w:r>
      </w:del>
      <w:ins w:id="52" w:author="Jeroen  Jonkman" w:date="2017-05-08T13:11:00Z">
        <w:r w:rsidR="001F73DF" w:rsidRPr="003F2D43">
          <w:rPr>
            <w:rFonts w:ascii="Times" w:eastAsia="Times New Roman" w:hAnsi="Times" w:cs="Times New Roman"/>
          </w:rPr>
          <w:t xml:space="preserve"> corporate </w:t>
        </w:r>
      </w:ins>
      <w:ins w:id="53" w:author="Jeroen  Jonkman" w:date="2017-05-08T13:28:00Z">
        <w:r w:rsidR="001F73DF" w:rsidRPr="003F2D43">
          <w:rPr>
            <w:rFonts w:ascii="Times" w:eastAsia="Times New Roman" w:hAnsi="Times" w:cs="Times New Roman"/>
          </w:rPr>
          <w:t>communication</w:t>
        </w:r>
      </w:ins>
      <w:ins w:id="54" w:author="Jeroen  Jonkman" w:date="2017-05-08T13:11:00Z">
        <w:r w:rsidR="001F73DF" w:rsidRPr="003F2D43">
          <w:rPr>
            <w:rFonts w:ascii="Times" w:eastAsia="Times New Roman" w:hAnsi="Times" w:cs="Times New Roman"/>
          </w:rPr>
          <w:t xml:space="preserve"> and public relations (PR).</w:t>
        </w:r>
      </w:ins>
      <w:del w:id="55" w:author="Jeroen  Jonkman" w:date="2017-05-08T13:29:00Z">
        <w:r w:rsidR="0089339B" w:rsidRPr="003F2D43" w:rsidDel="001F73DF">
          <w:rPr>
            <w:rFonts w:ascii="Times" w:eastAsia="Times New Roman" w:hAnsi="Times" w:cs="Times New Roman"/>
          </w:rPr>
          <w:delText xml:space="preserve">. </w:delText>
        </w:r>
      </w:del>
    </w:p>
    <w:p w14:paraId="3E57C134" w14:textId="77777777" w:rsidR="000D6ADB" w:rsidDel="00796F79" w:rsidRDefault="0089339B" w:rsidP="00DD5FAB">
      <w:pPr>
        <w:spacing w:line="480" w:lineRule="auto"/>
        <w:ind w:firstLine="720"/>
        <w:rPr>
          <w:ins w:id="56" w:author="Jeroen  Jonkman" w:date="2017-05-08T15:19:00Z"/>
          <w:del w:id="57" w:author="Toni van der Meer" w:date="2017-05-09T14:33:00Z"/>
          <w:rFonts w:ascii="Times" w:eastAsia="Times New Roman" w:hAnsi="Times" w:cs="Times New Roman"/>
        </w:rPr>
      </w:pPr>
      <w:r w:rsidRPr="00DD2871">
        <w:rPr>
          <w:rFonts w:ascii="Times" w:eastAsia="Times New Roman" w:hAnsi="Times" w:cs="Times New Roman"/>
        </w:rPr>
        <w:t xml:space="preserve">We contribute to the literature on </w:t>
      </w:r>
      <w:del w:id="58" w:author="Jeroen  Jonkman" w:date="2017-05-08T13:11:00Z">
        <w:r w:rsidRPr="00DD2871" w:rsidDel="007D6635">
          <w:rPr>
            <w:rFonts w:ascii="Times" w:eastAsia="Times New Roman" w:hAnsi="Times" w:cs="Times New Roman"/>
          </w:rPr>
          <w:delText>corporate communicatio</w:delText>
        </w:r>
      </w:del>
      <w:ins w:id="59" w:author="Jeroen  Jonkman" w:date="2017-05-08T13:29:00Z">
        <w:r w:rsidR="001F73DF" w:rsidRPr="00DD2871">
          <w:rPr>
            <w:rFonts w:ascii="Times" w:eastAsia="Times New Roman" w:hAnsi="Times" w:cs="Times New Roman"/>
          </w:rPr>
          <w:t xml:space="preserve">corporate communication </w:t>
        </w:r>
      </w:ins>
      <w:del w:id="60" w:author="Jeroen  Jonkman" w:date="2017-05-08T13:11:00Z">
        <w:r w:rsidRPr="00DD2871" w:rsidDel="007D6635">
          <w:rPr>
            <w:rFonts w:ascii="Times" w:eastAsia="Times New Roman" w:hAnsi="Times" w:cs="Times New Roman"/>
          </w:rPr>
          <w:delText>n</w:delText>
        </w:r>
      </w:del>
      <w:del w:id="61" w:author="Jeroen  Jonkman" w:date="2017-05-08T14:38:00Z">
        <w:r w:rsidRPr="00DD2871" w:rsidDel="002E50D9">
          <w:rPr>
            <w:rFonts w:ascii="Times" w:eastAsia="Times New Roman" w:hAnsi="Times" w:cs="Times New Roman"/>
          </w:rPr>
          <w:delText xml:space="preserve"> </w:delText>
        </w:r>
      </w:del>
      <w:r w:rsidRPr="00DD2871">
        <w:rPr>
          <w:rFonts w:ascii="Times" w:eastAsia="Times New Roman" w:hAnsi="Times" w:cs="Times New Roman"/>
        </w:rPr>
        <w:t xml:space="preserve">in two ways. First, the majority of studies in the field </w:t>
      </w:r>
      <w:proofErr w:type="gramStart"/>
      <w:r w:rsidRPr="00DD2871">
        <w:rPr>
          <w:rFonts w:ascii="Times" w:eastAsia="Times New Roman" w:hAnsi="Times" w:cs="Times New Roman"/>
        </w:rPr>
        <w:t>has</w:t>
      </w:r>
      <w:proofErr w:type="gramEnd"/>
      <w:r w:rsidRPr="00DD2871">
        <w:rPr>
          <w:rFonts w:ascii="Times" w:eastAsia="Times New Roman" w:hAnsi="Times" w:cs="Times New Roman"/>
        </w:rPr>
        <w:t xml:space="preserve"> adopted an</w:t>
      </w:r>
      <w:ins w:id="62" w:author="Jeroen  Jonkman" w:date="2017-05-08T13:30:00Z">
        <w:r w:rsidR="00596465" w:rsidRPr="00DD2871">
          <w:rPr>
            <w:rFonts w:ascii="Times" w:eastAsia="Times New Roman" w:hAnsi="Times" w:cs="Times New Roman"/>
          </w:rPr>
          <w:t xml:space="preserve"> </w:t>
        </w:r>
      </w:ins>
      <w:del w:id="63" w:author="Jeroen  Jonkman" w:date="2017-05-08T13:30:00Z">
        <w:r w:rsidRPr="00DD2871" w:rsidDel="00596465">
          <w:rPr>
            <w:rFonts w:ascii="Times" w:eastAsia="Times New Roman" w:hAnsi="Times" w:cs="Times New Roman"/>
          </w:rPr>
          <w:delText xml:space="preserve"> </w:delText>
        </w:r>
      </w:del>
      <w:r w:rsidRPr="00DD2871">
        <w:rPr>
          <w:rFonts w:ascii="Times" w:eastAsia="Times New Roman" w:hAnsi="Times" w:cs="Times New Roman"/>
        </w:rPr>
        <w:t xml:space="preserve">organizational-centric focus. </w:t>
      </w:r>
      <w:ins w:id="64" w:author="Jeroen  Jonkman" w:date="2017-05-08T14:46:00Z">
        <w:r w:rsidR="002C7010" w:rsidRPr="00D23F2A">
          <w:rPr>
            <w:rFonts w:ascii="Times" w:eastAsia="Times New Roman" w:hAnsi="Times" w:cs="Times New Roman"/>
          </w:rPr>
          <w:t xml:space="preserve">It has been noted that </w:t>
        </w:r>
      </w:ins>
      <w:del w:id="65" w:author="Jeroen  Jonkman" w:date="2017-05-08T13:14:00Z">
        <w:r w:rsidRPr="00DD2871" w:rsidDel="00F56E21">
          <w:rPr>
            <w:rFonts w:ascii="Times" w:eastAsia="Times New Roman" w:hAnsi="Times" w:cs="Times New Roman"/>
          </w:rPr>
          <w:delText>For example, m</w:delText>
        </w:r>
      </w:del>
      <w:ins w:id="66" w:author="Jeroen  Jonkman" w:date="2017-05-08T14:46:00Z">
        <w:r w:rsidR="002C7010" w:rsidRPr="00D23F2A">
          <w:rPr>
            <w:rFonts w:ascii="Times" w:eastAsia="Times New Roman" w:hAnsi="Times" w:cs="Times New Roman"/>
          </w:rPr>
          <w:t>m</w:t>
        </w:r>
      </w:ins>
      <w:r w:rsidRPr="00DD2871">
        <w:rPr>
          <w:rFonts w:ascii="Times" w:eastAsia="Times New Roman" w:hAnsi="Times" w:cs="Times New Roman"/>
        </w:rPr>
        <w:t xml:space="preserve">ost literature </w:t>
      </w:r>
      <w:r w:rsidRPr="00DD2871">
        <w:rPr>
          <w:rFonts w:ascii="Times" w:eastAsia="Times New Roman" w:hAnsi="Times" w:cs="Times New Roman"/>
        </w:rPr>
        <w:lastRenderedPageBreak/>
        <w:t xml:space="preserve">on </w:t>
      </w:r>
      <w:del w:id="67" w:author="Jeroen  Jonkman" w:date="2017-05-08T13:15:00Z">
        <w:r w:rsidRPr="00DD2871" w:rsidDel="00F56E21">
          <w:rPr>
            <w:rFonts w:ascii="Times" w:eastAsia="Times New Roman" w:hAnsi="Times" w:cs="Times New Roman"/>
          </w:rPr>
          <w:delText>strategic communication and stakeholder-management</w:delText>
        </w:r>
      </w:del>
      <w:ins w:id="68" w:author="Jeroen  Jonkman" w:date="2017-05-08T13:15:00Z">
        <w:r w:rsidR="00F56E21" w:rsidRPr="00DD2871">
          <w:rPr>
            <w:rFonts w:ascii="Times" w:eastAsia="Times New Roman" w:hAnsi="Times" w:cs="Times New Roman"/>
          </w:rPr>
          <w:t>PR</w:t>
        </w:r>
      </w:ins>
      <w:ins w:id="69" w:author="Jeroen  Jonkman" w:date="2017-05-08T14:38:00Z">
        <w:r w:rsidR="000634E3" w:rsidRPr="00D23F2A">
          <w:rPr>
            <w:rFonts w:ascii="Times" w:eastAsia="Times New Roman" w:hAnsi="Times" w:cs="Times New Roman"/>
          </w:rPr>
          <w:t xml:space="preserve"> </w:t>
        </w:r>
        <w:r w:rsidR="000634E3" w:rsidRPr="00517230">
          <w:rPr>
            <w:rFonts w:ascii="Times" w:eastAsia="Times New Roman" w:hAnsi="Times" w:cs="Times New Roman"/>
          </w:rPr>
          <w:t>(</w:t>
        </w:r>
      </w:ins>
      <w:proofErr w:type="spellStart"/>
      <w:ins w:id="70" w:author="Jeroen  Jonkman" w:date="2017-05-08T14:43:00Z">
        <w:r w:rsidR="005A4AE8" w:rsidRPr="008B2411">
          <w:rPr>
            <w:rFonts w:ascii="Times" w:eastAsia="Times New Roman" w:hAnsi="Times" w:cs="Times New Roman"/>
          </w:rPr>
          <w:t>Verhoeven</w:t>
        </w:r>
        <w:proofErr w:type="spellEnd"/>
        <w:r w:rsidR="005A4AE8" w:rsidRPr="008B2411">
          <w:rPr>
            <w:rFonts w:ascii="Times" w:eastAsia="Times New Roman" w:hAnsi="Times" w:cs="Times New Roman"/>
          </w:rPr>
          <w:t>, 2009</w:t>
        </w:r>
      </w:ins>
      <w:ins w:id="71" w:author="Jeroen  Jonkman" w:date="2017-05-08T14:38:00Z">
        <w:r w:rsidR="000634E3" w:rsidRPr="008B2411">
          <w:rPr>
            <w:rFonts w:ascii="Times" w:eastAsia="Times New Roman" w:hAnsi="Times" w:cs="Times New Roman"/>
          </w:rPr>
          <w:t>)</w:t>
        </w:r>
      </w:ins>
      <w:ins w:id="72" w:author="Jeroen  Jonkman" w:date="2017-05-08T13:15:00Z">
        <w:r w:rsidR="00F56E21" w:rsidRPr="00DD2871">
          <w:rPr>
            <w:rFonts w:ascii="Times" w:eastAsia="Times New Roman" w:hAnsi="Times" w:cs="Times New Roman"/>
          </w:rPr>
          <w:t>, but also corporate branding</w:t>
        </w:r>
      </w:ins>
      <w:ins w:id="73" w:author="Jeroen  Jonkman" w:date="2017-05-08T13:16:00Z">
        <w:r w:rsidR="00F56E21" w:rsidRPr="00DD2871">
          <w:rPr>
            <w:rFonts w:ascii="Times" w:eastAsia="Times New Roman" w:hAnsi="Times" w:cs="Times New Roman"/>
          </w:rPr>
          <w:t xml:space="preserve"> and reputation management</w:t>
        </w:r>
      </w:ins>
      <w:ins w:id="74" w:author="Jeroen  Jonkman" w:date="2017-05-08T14:39:00Z">
        <w:r w:rsidR="00AB7056" w:rsidRPr="00D23F2A">
          <w:rPr>
            <w:rFonts w:ascii="Times" w:eastAsia="Times New Roman" w:hAnsi="Times" w:cs="Times New Roman"/>
          </w:rPr>
          <w:t xml:space="preserve"> (</w:t>
        </w:r>
      </w:ins>
      <w:ins w:id="75" w:author="Jeroen  Jonkman" w:date="2017-05-08T14:41:00Z">
        <w:r w:rsidR="00AB7056" w:rsidRPr="00F27F47">
          <w:rPr>
            <w:rFonts w:ascii="Times" w:eastAsia="Times New Roman" w:hAnsi="Times" w:cs="Times New Roman"/>
            <w:rPrChange w:id="76" w:author="Jelle Boumans" w:date="2017-05-09T17:42:00Z">
              <w:rPr>
                <w:rFonts w:ascii="Times" w:eastAsia="Times New Roman" w:hAnsi="Times" w:cs="Times New Roman"/>
                <w:lang w:val="nl-NL"/>
              </w:rPr>
            </w:rPrChange>
          </w:rPr>
          <w:t xml:space="preserve">Cornelissen, Christensen, &amp; </w:t>
        </w:r>
        <w:proofErr w:type="spellStart"/>
        <w:r w:rsidR="00AB7056" w:rsidRPr="00F27F47">
          <w:rPr>
            <w:rFonts w:ascii="Times" w:eastAsia="Times New Roman" w:hAnsi="Times" w:cs="Times New Roman"/>
            <w:rPrChange w:id="77" w:author="Jelle Boumans" w:date="2017-05-09T17:42:00Z">
              <w:rPr>
                <w:rFonts w:ascii="Times" w:eastAsia="Times New Roman" w:hAnsi="Times" w:cs="Times New Roman"/>
                <w:lang w:val="nl-NL"/>
              </w:rPr>
            </w:rPrChange>
          </w:rPr>
          <w:t>Kinuthia</w:t>
        </w:r>
        <w:proofErr w:type="spellEnd"/>
        <w:r w:rsidR="00AB7056" w:rsidRPr="00F27F47">
          <w:rPr>
            <w:rFonts w:ascii="Times" w:eastAsia="Times New Roman" w:hAnsi="Times" w:cs="Times New Roman"/>
            <w:rPrChange w:id="78" w:author="Jelle Boumans" w:date="2017-05-09T17:42:00Z">
              <w:rPr>
                <w:rFonts w:ascii="Times" w:eastAsia="Times New Roman" w:hAnsi="Times" w:cs="Times New Roman"/>
                <w:lang w:val="nl-NL"/>
              </w:rPr>
            </w:rPrChange>
          </w:rPr>
          <w:t>, 2012)</w:t>
        </w:r>
      </w:ins>
      <w:ins w:id="79" w:author="Jeroen  Jonkman" w:date="2017-05-08T13:15:00Z">
        <w:r w:rsidR="00F56E21" w:rsidRPr="00DD2871">
          <w:rPr>
            <w:rFonts w:ascii="Times" w:eastAsia="Times New Roman" w:hAnsi="Times" w:cs="Times New Roman"/>
          </w:rPr>
          <w:t xml:space="preserve">, stakeholder </w:t>
        </w:r>
      </w:ins>
      <w:ins w:id="80" w:author="Jeroen  Jonkman" w:date="2017-05-08T13:16:00Z">
        <w:r w:rsidR="00F56E21" w:rsidRPr="00DD2871">
          <w:rPr>
            <w:rFonts w:ascii="Times" w:eastAsia="Times New Roman" w:hAnsi="Times" w:cs="Times New Roman"/>
          </w:rPr>
          <w:t>management</w:t>
        </w:r>
      </w:ins>
      <w:ins w:id="81" w:author="Jeroen  Jonkman" w:date="2017-05-08T14:41:00Z">
        <w:r w:rsidR="00A94692" w:rsidRPr="00D23F2A">
          <w:rPr>
            <w:rFonts w:ascii="Times" w:eastAsia="Times New Roman" w:hAnsi="Times" w:cs="Times New Roman"/>
          </w:rPr>
          <w:t xml:space="preserve"> </w:t>
        </w:r>
      </w:ins>
      <w:ins w:id="82" w:author="Jeroen  Jonkman" w:date="2017-05-08T14:42:00Z">
        <w:r w:rsidR="002E3FAA" w:rsidRPr="00517230">
          <w:rPr>
            <w:rFonts w:ascii="Times" w:eastAsia="Times New Roman" w:hAnsi="Times" w:cs="Times New Roman"/>
          </w:rPr>
          <w:t>(</w:t>
        </w:r>
        <w:proofErr w:type="spellStart"/>
        <w:r w:rsidR="002E3FAA" w:rsidRPr="00F27F47">
          <w:rPr>
            <w:rFonts w:ascii="Times" w:eastAsia="Times New Roman" w:hAnsi="Times" w:cs="Times New Roman"/>
            <w:rPrChange w:id="83" w:author="Jelle Boumans" w:date="2017-05-09T17:42:00Z">
              <w:rPr>
                <w:rFonts w:ascii="Times" w:eastAsia="Times New Roman" w:hAnsi="Times" w:cs="Times New Roman"/>
                <w:lang w:val="nl-NL"/>
              </w:rPr>
            </w:rPrChange>
          </w:rPr>
          <w:t>Luoma-aho</w:t>
        </w:r>
        <w:proofErr w:type="spellEnd"/>
        <w:r w:rsidR="002E3FAA" w:rsidRPr="00F27F47">
          <w:rPr>
            <w:rFonts w:ascii="Times" w:eastAsia="Times New Roman" w:hAnsi="Times" w:cs="Times New Roman"/>
            <w:rPrChange w:id="84" w:author="Jelle Boumans" w:date="2017-05-09T17:42:00Z">
              <w:rPr>
                <w:rFonts w:ascii="Times" w:eastAsia="Times New Roman" w:hAnsi="Times" w:cs="Times New Roman"/>
                <w:lang w:val="nl-NL"/>
              </w:rPr>
            </w:rPrChange>
          </w:rPr>
          <w:t xml:space="preserve"> &amp; </w:t>
        </w:r>
        <w:proofErr w:type="spellStart"/>
        <w:r w:rsidR="002E3FAA" w:rsidRPr="00F27F47">
          <w:rPr>
            <w:rFonts w:ascii="Times" w:eastAsia="Times New Roman" w:hAnsi="Times" w:cs="Times New Roman"/>
            <w:rPrChange w:id="85" w:author="Jelle Boumans" w:date="2017-05-09T17:42:00Z">
              <w:rPr>
                <w:rFonts w:ascii="Times" w:eastAsia="Times New Roman" w:hAnsi="Times" w:cs="Times New Roman"/>
                <w:lang w:val="nl-NL"/>
              </w:rPr>
            </w:rPrChange>
          </w:rPr>
          <w:t>Vos</w:t>
        </w:r>
        <w:proofErr w:type="spellEnd"/>
        <w:r w:rsidR="002E3FAA" w:rsidRPr="00F27F47">
          <w:rPr>
            <w:rFonts w:ascii="Times" w:eastAsia="Times New Roman" w:hAnsi="Times" w:cs="Times New Roman"/>
            <w:rPrChange w:id="86" w:author="Jelle Boumans" w:date="2017-05-09T17:42:00Z">
              <w:rPr>
                <w:rFonts w:ascii="Times" w:eastAsia="Times New Roman" w:hAnsi="Times" w:cs="Times New Roman"/>
                <w:lang w:val="nl-NL"/>
              </w:rPr>
            </w:rPrChange>
          </w:rPr>
          <w:t>, 2010)</w:t>
        </w:r>
      </w:ins>
      <w:ins w:id="87" w:author="Jeroen  Jonkman" w:date="2017-05-08T13:15:00Z">
        <w:r w:rsidR="00F56E21" w:rsidRPr="00DD2871">
          <w:rPr>
            <w:rFonts w:ascii="Times" w:eastAsia="Times New Roman" w:hAnsi="Times" w:cs="Times New Roman"/>
          </w:rPr>
          <w:t xml:space="preserve">, </w:t>
        </w:r>
      </w:ins>
      <w:ins w:id="88" w:author="Jeroen  Jonkman" w:date="2017-05-08T13:16:00Z">
        <w:r w:rsidR="001B71AF" w:rsidRPr="00DD2871">
          <w:rPr>
            <w:rFonts w:ascii="Times" w:eastAsia="Times New Roman" w:hAnsi="Times" w:cs="Times New Roman"/>
          </w:rPr>
          <w:t xml:space="preserve">crisis communication </w:t>
        </w:r>
      </w:ins>
      <w:ins w:id="89" w:author="Jeroen  Jonkman" w:date="2017-05-08T14:42:00Z">
        <w:r w:rsidR="005A4AE8" w:rsidRPr="00D23F2A">
          <w:rPr>
            <w:rFonts w:ascii="Times" w:eastAsia="Times New Roman" w:hAnsi="Times" w:cs="Times New Roman"/>
          </w:rPr>
          <w:t>(</w:t>
        </w:r>
      </w:ins>
      <w:ins w:id="90" w:author="Jeroen  Jonkman" w:date="2017-05-08T14:44:00Z">
        <w:r w:rsidR="00E75F97" w:rsidRPr="00517230">
          <w:rPr>
            <w:rFonts w:ascii="Times" w:eastAsia="Times New Roman" w:hAnsi="Times" w:cs="Times New Roman"/>
          </w:rPr>
          <w:t xml:space="preserve">Van der Meer, </w:t>
        </w:r>
        <w:proofErr w:type="spellStart"/>
        <w:r w:rsidR="00E75F97" w:rsidRPr="00517230">
          <w:rPr>
            <w:rFonts w:ascii="Times" w:eastAsia="Times New Roman" w:hAnsi="Times" w:cs="Times New Roman"/>
          </w:rPr>
          <w:t>Verhoeven</w:t>
        </w:r>
        <w:proofErr w:type="spellEnd"/>
        <w:r w:rsidR="00E75F97" w:rsidRPr="00517230">
          <w:rPr>
            <w:rFonts w:ascii="Times" w:eastAsia="Times New Roman" w:hAnsi="Times" w:cs="Times New Roman"/>
          </w:rPr>
          <w:t xml:space="preserve">, </w:t>
        </w:r>
        <w:proofErr w:type="spellStart"/>
        <w:r w:rsidR="00E75F97" w:rsidRPr="00517230">
          <w:rPr>
            <w:rFonts w:ascii="Times" w:eastAsia="Times New Roman" w:hAnsi="Times" w:cs="Times New Roman"/>
          </w:rPr>
          <w:t>Beentjes</w:t>
        </w:r>
        <w:proofErr w:type="spellEnd"/>
        <w:r w:rsidR="00E75F97" w:rsidRPr="00517230">
          <w:rPr>
            <w:rFonts w:ascii="Times" w:eastAsia="Times New Roman" w:hAnsi="Times" w:cs="Times New Roman"/>
          </w:rPr>
          <w:t xml:space="preserve">, &amp; </w:t>
        </w:r>
        <w:proofErr w:type="spellStart"/>
        <w:r w:rsidR="00E75F97" w:rsidRPr="00517230">
          <w:rPr>
            <w:rFonts w:ascii="Times" w:eastAsia="Times New Roman" w:hAnsi="Times" w:cs="Times New Roman"/>
          </w:rPr>
          <w:t>Vliegenthart</w:t>
        </w:r>
        <w:proofErr w:type="spellEnd"/>
        <w:r w:rsidR="00E75F97" w:rsidRPr="00517230">
          <w:rPr>
            <w:rFonts w:ascii="Times" w:eastAsia="Times New Roman" w:hAnsi="Times" w:cs="Times New Roman"/>
          </w:rPr>
          <w:t>, 2014</w:t>
        </w:r>
        <w:r w:rsidR="00DD5FAB" w:rsidRPr="008B2411">
          <w:rPr>
            <w:rFonts w:ascii="Times" w:eastAsia="Times New Roman" w:hAnsi="Times" w:cs="Times New Roman"/>
          </w:rPr>
          <w:t xml:space="preserve">), </w:t>
        </w:r>
      </w:ins>
      <w:ins w:id="91" w:author="Jeroen  Jonkman" w:date="2017-05-08T13:16:00Z">
        <w:r w:rsidR="00F56E21" w:rsidRPr="00DD2871">
          <w:rPr>
            <w:rFonts w:ascii="Times" w:eastAsia="Times New Roman" w:hAnsi="Times" w:cs="Times New Roman"/>
          </w:rPr>
          <w:t xml:space="preserve">and </w:t>
        </w:r>
      </w:ins>
      <w:ins w:id="92" w:author="Jeroen  Jonkman" w:date="2017-05-08T13:15:00Z">
        <w:r w:rsidR="00F56E21" w:rsidRPr="00DD2871">
          <w:rPr>
            <w:rFonts w:ascii="Times" w:eastAsia="Times New Roman" w:hAnsi="Times" w:cs="Times New Roman"/>
          </w:rPr>
          <w:t xml:space="preserve">CSR </w:t>
        </w:r>
      </w:ins>
      <w:ins w:id="93" w:author="Jeroen  Jonkman" w:date="2017-05-08T14:46:00Z">
        <w:r w:rsidR="00036F54" w:rsidRPr="00D23F2A">
          <w:rPr>
            <w:rFonts w:ascii="Times" w:eastAsia="Times New Roman" w:hAnsi="Times" w:cs="Times New Roman"/>
          </w:rPr>
          <w:t>(</w:t>
        </w:r>
        <w:r w:rsidR="00036F54" w:rsidRPr="00F27F47">
          <w:rPr>
            <w:rFonts w:ascii="Times" w:eastAsia="Times New Roman" w:hAnsi="Times" w:cs="Times New Roman"/>
            <w:rPrChange w:id="94" w:author="Jelle Boumans" w:date="2017-05-09T17:42:00Z">
              <w:rPr>
                <w:rFonts w:ascii="Times" w:eastAsia="Times New Roman" w:hAnsi="Times" w:cs="Times New Roman"/>
                <w:lang w:val="nl-NL"/>
              </w:rPr>
            </w:rPrChange>
          </w:rPr>
          <w:t xml:space="preserve">Schultz, </w:t>
        </w:r>
        <w:proofErr w:type="spellStart"/>
        <w:r w:rsidR="00036F54" w:rsidRPr="00F27F47">
          <w:rPr>
            <w:rFonts w:ascii="Times" w:eastAsia="Times New Roman" w:hAnsi="Times" w:cs="Times New Roman"/>
            <w:rPrChange w:id="95" w:author="Jelle Boumans" w:date="2017-05-09T17:42:00Z">
              <w:rPr>
                <w:rFonts w:ascii="Times" w:eastAsia="Times New Roman" w:hAnsi="Times" w:cs="Times New Roman"/>
                <w:lang w:val="nl-NL"/>
              </w:rPr>
            </w:rPrChange>
          </w:rPr>
          <w:t>Castelló</w:t>
        </w:r>
        <w:proofErr w:type="spellEnd"/>
        <w:r w:rsidR="00036F54" w:rsidRPr="00F27F47">
          <w:rPr>
            <w:rFonts w:ascii="Times" w:eastAsia="Times New Roman" w:hAnsi="Times" w:cs="Times New Roman"/>
            <w:rPrChange w:id="96" w:author="Jelle Boumans" w:date="2017-05-09T17:42:00Z">
              <w:rPr>
                <w:rFonts w:ascii="Times" w:eastAsia="Times New Roman" w:hAnsi="Times" w:cs="Times New Roman"/>
                <w:lang w:val="nl-NL"/>
              </w:rPr>
            </w:rPrChange>
          </w:rPr>
          <w:t xml:space="preserve">, &amp; </w:t>
        </w:r>
        <w:proofErr w:type="spellStart"/>
        <w:r w:rsidR="00036F54" w:rsidRPr="00F27F47">
          <w:rPr>
            <w:rFonts w:ascii="Times" w:eastAsia="Times New Roman" w:hAnsi="Times" w:cs="Times New Roman"/>
            <w:rPrChange w:id="97" w:author="Jelle Boumans" w:date="2017-05-09T17:42:00Z">
              <w:rPr>
                <w:rFonts w:ascii="Times" w:eastAsia="Times New Roman" w:hAnsi="Times" w:cs="Times New Roman"/>
                <w:lang w:val="nl-NL"/>
              </w:rPr>
            </w:rPrChange>
          </w:rPr>
          <w:t>Morsing</w:t>
        </w:r>
        <w:proofErr w:type="spellEnd"/>
        <w:r w:rsidR="00036F54" w:rsidRPr="00F27F47">
          <w:rPr>
            <w:rFonts w:ascii="Times" w:eastAsia="Times New Roman" w:hAnsi="Times" w:cs="Times New Roman"/>
            <w:rPrChange w:id="98" w:author="Jelle Boumans" w:date="2017-05-09T17:42:00Z">
              <w:rPr>
                <w:rFonts w:ascii="Times" w:eastAsia="Times New Roman" w:hAnsi="Times" w:cs="Times New Roman"/>
                <w:lang w:val="nl-NL"/>
              </w:rPr>
            </w:rPrChange>
          </w:rPr>
          <w:t>, 2013)</w:t>
        </w:r>
        <w:r w:rsidR="00C162A4" w:rsidRPr="00F27F47">
          <w:rPr>
            <w:rFonts w:ascii="Times" w:eastAsia="Times New Roman" w:hAnsi="Times" w:cs="Times New Roman"/>
            <w:rPrChange w:id="99" w:author="Jelle Boumans" w:date="2017-05-09T17:42:00Z">
              <w:rPr>
                <w:rFonts w:ascii="Times" w:eastAsia="Times New Roman" w:hAnsi="Times" w:cs="Times New Roman"/>
                <w:lang w:val="nl-NL"/>
              </w:rPr>
            </w:rPrChange>
          </w:rPr>
          <w:t xml:space="preserve"> </w:t>
        </w:r>
      </w:ins>
      <w:r w:rsidRPr="00DD2871">
        <w:rPr>
          <w:rFonts w:ascii="Times" w:eastAsia="Times New Roman" w:hAnsi="Times" w:cs="Times New Roman"/>
        </w:rPr>
        <w:t xml:space="preserve">has approached corporate communication from </w:t>
      </w:r>
      <w:ins w:id="100" w:author="Jeroen  Jonkman" w:date="2017-05-08T14:48:00Z">
        <w:r w:rsidR="00F142D7" w:rsidRPr="00D23F2A">
          <w:rPr>
            <w:rFonts w:ascii="Times" w:eastAsia="Times New Roman" w:hAnsi="Times" w:cs="Times New Roman"/>
          </w:rPr>
          <w:t>a functional perspective</w:t>
        </w:r>
      </w:ins>
      <w:ins w:id="101" w:author="Jeroen  Jonkman" w:date="2017-05-08T14:47:00Z">
        <w:r w:rsidR="00F142D7" w:rsidRPr="00517230">
          <w:rPr>
            <w:rFonts w:ascii="Times" w:eastAsia="Times New Roman" w:hAnsi="Times" w:cs="Times New Roman"/>
          </w:rPr>
          <w:t xml:space="preserve">, </w:t>
        </w:r>
      </w:ins>
      <w:del w:id="102" w:author="Jeroen  Jonkman" w:date="2017-05-08T14:48:00Z">
        <w:r w:rsidRPr="00DD2871" w:rsidDel="00F142D7">
          <w:rPr>
            <w:rFonts w:ascii="Times" w:eastAsia="Times New Roman" w:hAnsi="Times" w:cs="Times New Roman"/>
          </w:rPr>
          <w:delText>the perspective of the</w:delText>
        </w:r>
      </w:del>
      <w:ins w:id="103" w:author="Jeroen  Jonkman" w:date="2017-05-08T14:48:00Z">
        <w:r w:rsidR="00F142D7" w:rsidRPr="00D23F2A">
          <w:rPr>
            <w:rFonts w:ascii="Times" w:eastAsia="Times New Roman" w:hAnsi="Times" w:cs="Times New Roman"/>
          </w:rPr>
          <w:t>focusing</w:t>
        </w:r>
        <w:r w:rsidR="00F142D7" w:rsidRPr="00517230">
          <w:rPr>
            <w:rFonts w:ascii="Times" w:eastAsia="Times New Roman" w:hAnsi="Times" w:cs="Times New Roman"/>
          </w:rPr>
          <w:t xml:space="preserve"> </w:t>
        </w:r>
        <w:r w:rsidR="00F142D7" w:rsidRPr="008B2411">
          <w:rPr>
            <w:rFonts w:ascii="Times" w:eastAsia="Times New Roman" w:hAnsi="Times" w:cs="Times New Roman"/>
          </w:rPr>
          <w:t>attention on the</w:t>
        </w:r>
      </w:ins>
      <w:r w:rsidRPr="00DD2871">
        <w:rPr>
          <w:rFonts w:ascii="Times" w:eastAsia="Times New Roman" w:hAnsi="Times" w:cs="Times New Roman"/>
        </w:rPr>
        <w:t xml:space="preserve"> individual organization</w:t>
      </w:r>
      <w:ins w:id="104" w:author="Jeroen  Jonkman" w:date="2017-05-08T14:48:00Z">
        <w:r w:rsidR="003F68E4" w:rsidRPr="00D23F2A">
          <w:rPr>
            <w:rFonts w:ascii="Times" w:eastAsia="Times New Roman" w:hAnsi="Times" w:cs="Times New Roman"/>
          </w:rPr>
          <w:t xml:space="preserve"> (Edwards, 2012)</w:t>
        </w:r>
      </w:ins>
      <w:ins w:id="105" w:author="Toni van der Meer" w:date="2017-05-09T14:32:00Z">
        <w:r w:rsidR="00EE6867">
          <w:rPr>
            <w:rFonts w:ascii="Times" w:eastAsia="Times New Roman" w:hAnsi="Times" w:cs="Times New Roman"/>
          </w:rPr>
          <w:t xml:space="preserve"> and unidirectional communication processes</w:t>
        </w:r>
      </w:ins>
      <w:r w:rsidRPr="00DD2871">
        <w:rPr>
          <w:rFonts w:ascii="Times" w:eastAsia="Times New Roman" w:hAnsi="Times" w:cs="Times New Roman"/>
        </w:rPr>
        <w:t xml:space="preserve">. </w:t>
      </w:r>
      <w:del w:id="106" w:author="Jeroen  Jonkman" w:date="2017-05-08T14:48:00Z">
        <w:r w:rsidRPr="00DD2871" w:rsidDel="00B141DC">
          <w:rPr>
            <w:rFonts w:ascii="Times" w:eastAsia="Times New Roman" w:hAnsi="Times" w:cs="Times New Roman"/>
          </w:rPr>
          <w:delText xml:space="preserve">This </w:delText>
        </w:r>
        <w:r w:rsidRPr="00DD2871" w:rsidDel="00A26891">
          <w:rPr>
            <w:rFonts w:ascii="Times" w:eastAsia="Times New Roman" w:hAnsi="Times" w:cs="Times New Roman"/>
          </w:rPr>
          <w:delText>literature</w:delText>
        </w:r>
      </w:del>
      <w:ins w:id="107" w:author="Jeroen  Jonkman" w:date="2017-05-08T14:48:00Z">
        <w:r w:rsidR="00A26891" w:rsidRPr="00D23F2A">
          <w:rPr>
            <w:rFonts w:ascii="Times" w:eastAsia="Times New Roman" w:hAnsi="Times" w:cs="Times New Roman"/>
          </w:rPr>
          <w:t xml:space="preserve">Functional </w:t>
        </w:r>
        <w:r w:rsidR="00A26891" w:rsidRPr="00517230">
          <w:rPr>
            <w:rFonts w:ascii="Times" w:eastAsia="Times New Roman" w:hAnsi="Times" w:cs="Times New Roman"/>
          </w:rPr>
          <w:t>literature</w:t>
        </w:r>
      </w:ins>
      <w:r w:rsidRPr="00DD2871">
        <w:rPr>
          <w:rFonts w:ascii="Times" w:eastAsia="Times New Roman" w:hAnsi="Times" w:cs="Times New Roman"/>
        </w:rPr>
        <w:t xml:space="preserve"> has added significantly to our understanding of the determinants of corporate communication on both the micro- and meso-level, but has neglected the influence of fluctuations in the broader environment in which organizations operate. </w:t>
      </w:r>
      <w:ins w:id="108" w:author="Toni van der Meer" w:date="2017-05-09T14:33:00Z">
        <w:r w:rsidR="00796F79">
          <w:rPr>
            <w:rFonts w:ascii="Times" w:eastAsia="Times New Roman" w:hAnsi="Times" w:cs="Times New Roman"/>
          </w:rPr>
          <w:t>Therefore,</w:t>
        </w:r>
      </w:ins>
    </w:p>
    <w:p w14:paraId="479BB045" w14:textId="77777777" w:rsidR="00796F79" w:rsidRDefault="00EC3EF5" w:rsidP="00DD5FAB">
      <w:pPr>
        <w:spacing w:line="480" w:lineRule="auto"/>
        <w:ind w:firstLine="720"/>
        <w:rPr>
          <w:ins w:id="109" w:author="Toni van der Meer" w:date="2017-05-09T14:33:00Z"/>
          <w:rFonts w:ascii="Times" w:hAnsi="Times"/>
        </w:rPr>
      </w:pPr>
      <w:del w:id="110" w:author="Toni van der Meer" w:date="2017-05-09T14:33:00Z">
        <w:r w:rsidRPr="00DD2871" w:rsidDel="00796F79">
          <w:rPr>
            <w:rFonts w:ascii="Times" w:eastAsia="Times New Roman" w:hAnsi="Times" w:cs="Times New Roman"/>
          </w:rPr>
          <w:delText>I</w:delText>
        </w:r>
      </w:del>
      <w:ins w:id="111" w:author="Toni van der Meer" w:date="2017-05-09T14:33:00Z">
        <w:r w:rsidR="00796F79">
          <w:rPr>
            <w:rFonts w:ascii="Times" w:eastAsia="Times New Roman" w:hAnsi="Times" w:cs="Times New Roman"/>
          </w:rPr>
          <w:t xml:space="preserve"> i</w:t>
        </w:r>
      </w:ins>
      <w:r w:rsidRPr="00DD2871">
        <w:rPr>
          <w:rFonts w:ascii="Times" w:eastAsia="Times New Roman" w:hAnsi="Times" w:cs="Times New Roman"/>
        </w:rPr>
        <w:t xml:space="preserve">n this chapter, we </w:t>
      </w:r>
      <w:r w:rsidR="008A6583" w:rsidRPr="00DD2871">
        <w:rPr>
          <w:rFonts w:ascii="Times" w:eastAsia="Times New Roman" w:hAnsi="Times" w:cs="Times New Roman"/>
        </w:rPr>
        <w:t xml:space="preserve">combine </w:t>
      </w:r>
      <w:ins w:id="112" w:author="Jeroen  Jonkman" w:date="2017-05-08T14:49:00Z">
        <w:r w:rsidR="00530531" w:rsidRPr="00D23F2A">
          <w:rPr>
            <w:rFonts w:ascii="Times" w:eastAsia="Times New Roman" w:hAnsi="Times" w:cs="Times New Roman"/>
          </w:rPr>
          <w:t>the so-called ‘</w:t>
        </w:r>
        <w:r w:rsidR="00530531" w:rsidRPr="00517230">
          <w:rPr>
            <w:rFonts w:ascii="Times" w:eastAsia="Times New Roman" w:hAnsi="Times" w:cs="Times New Roman"/>
          </w:rPr>
          <w:t>communicative view</w:t>
        </w:r>
        <w:r w:rsidR="00530531" w:rsidRPr="009D3E1D">
          <w:rPr>
            <w:rFonts w:ascii="Times" w:eastAsia="Times New Roman" w:hAnsi="Times" w:cs="Times New Roman"/>
          </w:rPr>
          <w:t xml:space="preserve">’ on </w:t>
        </w:r>
      </w:ins>
      <w:r w:rsidR="008A6583" w:rsidRPr="009D3E1D">
        <w:rPr>
          <w:rFonts w:ascii="Times" w:hAnsi="Times"/>
        </w:rPr>
        <w:t>corporate communication</w:t>
      </w:r>
      <w:ins w:id="113" w:author="Jeroen  Jonkman" w:date="2017-05-08T14:49:00Z">
        <w:r w:rsidR="00530531" w:rsidRPr="009D3E1D">
          <w:rPr>
            <w:rFonts w:ascii="Times" w:hAnsi="Times"/>
          </w:rPr>
          <w:t xml:space="preserve"> (Schultz et al., 2013)</w:t>
        </w:r>
      </w:ins>
      <w:r w:rsidR="008A6583" w:rsidRPr="009D3E1D">
        <w:rPr>
          <w:rFonts w:ascii="Times" w:hAnsi="Times"/>
        </w:rPr>
        <w:t xml:space="preserve"> </w:t>
      </w:r>
      <w:ins w:id="114" w:author="Jeroen  Jonkman" w:date="2017-05-08T13:46:00Z">
        <w:r w:rsidR="00155653" w:rsidRPr="009D3E1D">
          <w:rPr>
            <w:rFonts w:ascii="Times" w:hAnsi="Times"/>
          </w:rPr>
          <w:t xml:space="preserve">with </w:t>
        </w:r>
      </w:ins>
      <w:r w:rsidR="00596465" w:rsidRPr="009D3E1D">
        <w:rPr>
          <w:rFonts w:ascii="Times" w:hAnsi="Times"/>
        </w:rPr>
        <w:t xml:space="preserve">media-effect </w:t>
      </w:r>
      <w:r w:rsidR="008A6583" w:rsidRPr="009D3E1D">
        <w:rPr>
          <w:rFonts w:ascii="Times" w:hAnsi="Times"/>
        </w:rPr>
        <w:t xml:space="preserve">theories such as framing </w:t>
      </w:r>
      <w:ins w:id="115" w:author="Jeroen  Jonkman" w:date="2017-05-08T14:50:00Z">
        <w:r w:rsidR="00CB409C" w:rsidRPr="009D3E1D">
          <w:rPr>
            <w:rFonts w:ascii="Times" w:hAnsi="Times"/>
          </w:rPr>
          <w:t xml:space="preserve">(e.g., </w:t>
        </w:r>
        <w:proofErr w:type="spellStart"/>
        <w:r w:rsidR="00CB409C" w:rsidRPr="009D3E1D">
          <w:rPr>
            <w:rFonts w:ascii="Times" w:hAnsi="Times"/>
          </w:rPr>
          <w:t>Verhoeven</w:t>
        </w:r>
        <w:proofErr w:type="spellEnd"/>
        <w:r w:rsidR="00CB409C" w:rsidRPr="009D3E1D">
          <w:rPr>
            <w:rFonts w:ascii="Times" w:hAnsi="Times"/>
          </w:rPr>
          <w:t xml:space="preserve">, 2016) </w:t>
        </w:r>
      </w:ins>
      <w:r w:rsidR="008A6583" w:rsidRPr="009D3E1D">
        <w:rPr>
          <w:rFonts w:ascii="Times" w:hAnsi="Times"/>
        </w:rPr>
        <w:t>and agenda</w:t>
      </w:r>
      <w:ins w:id="116" w:author="Jeroen  Jonkman" w:date="2017-05-08T13:39:00Z">
        <w:r w:rsidR="00451056" w:rsidRPr="009D3E1D">
          <w:rPr>
            <w:rFonts w:ascii="Times" w:hAnsi="Times"/>
          </w:rPr>
          <w:t xml:space="preserve"> </w:t>
        </w:r>
      </w:ins>
      <w:r w:rsidR="008A6583" w:rsidRPr="008B2411">
        <w:rPr>
          <w:rFonts w:ascii="Times" w:hAnsi="Times"/>
        </w:rPr>
        <w:t>setting</w:t>
      </w:r>
      <w:ins w:id="117" w:author="Jeroen  Jonkman" w:date="2017-05-08T14:51:00Z">
        <w:r w:rsidR="00675558" w:rsidRPr="00DD2871">
          <w:rPr>
            <w:rFonts w:ascii="Times" w:hAnsi="Times"/>
          </w:rPr>
          <w:t xml:space="preserve"> (e.g., Carroll &amp; McCombs, 2003)</w:t>
        </w:r>
      </w:ins>
      <w:r w:rsidR="008A6583" w:rsidRPr="00DD2871">
        <w:rPr>
          <w:rFonts w:ascii="Times" w:hAnsi="Times"/>
        </w:rPr>
        <w:t xml:space="preserve"> </w:t>
      </w:r>
      <w:ins w:id="118" w:author="Jeroen  Jonkman" w:date="2017-05-08T13:46:00Z">
        <w:r w:rsidR="003F5694" w:rsidRPr="00DD2871">
          <w:rPr>
            <w:rFonts w:ascii="Times" w:hAnsi="Times"/>
          </w:rPr>
          <w:t xml:space="preserve">to </w:t>
        </w:r>
      </w:ins>
      <w:ins w:id="119" w:author="Jeroen  Jonkman" w:date="2017-05-08T13:47:00Z">
        <w:r w:rsidR="00446016" w:rsidRPr="00DD2871">
          <w:rPr>
            <w:rFonts w:ascii="Times" w:hAnsi="Times"/>
          </w:rPr>
          <w:t>conceptualize</w:t>
        </w:r>
      </w:ins>
      <w:r w:rsidR="008A6583" w:rsidRPr="00DD2871">
        <w:rPr>
          <w:rFonts w:ascii="Times" w:hAnsi="Times"/>
        </w:rPr>
        <w:t xml:space="preserve"> corporate communication from a macro-perspective. </w:t>
      </w:r>
    </w:p>
    <w:p w14:paraId="3AC632BD" w14:textId="77777777" w:rsidR="0089339B" w:rsidRPr="00D23F2A" w:rsidRDefault="0089339B" w:rsidP="00DD5FAB">
      <w:pPr>
        <w:spacing w:line="480" w:lineRule="auto"/>
        <w:ind w:firstLine="720"/>
        <w:rPr>
          <w:rFonts w:ascii="Times" w:eastAsia="Times New Roman" w:hAnsi="Times" w:cs="Times New Roman"/>
          <w:rPrChange w:id="120" w:author="Jeroen  Jonkman" w:date="2017-05-08T14:59:00Z">
            <w:rPr>
              <w:rFonts w:ascii="Times" w:hAnsi="Times"/>
            </w:rPr>
          </w:rPrChange>
        </w:rPr>
      </w:pPr>
      <w:commentRangeStart w:id="121"/>
      <w:r w:rsidRPr="00DD2871">
        <w:rPr>
          <w:rFonts w:ascii="Times" w:eastAsia="Times New Roman" w:hAnsi="Times" w:cs="Times New Roman"/>
        </w:rPr>
        <w:t>Secondly</w:t>
      </w:r>
      <w:commentRangeEnd w:id="121"/>
      <w:r w:rsidR="003F2D43">
        <w:rPr>
          <w:rStyle w:val="CommentReference"/>
        </w:rPr>
        <w:commentReference w:id="121"/>
      </w:r>
      <w:r w:rsidRPr="00DD2871">
        <w:rPr>
          <w:rFonts w:ascii="Times" w:eastAsia="Times New Roman" w:hAnsi="Times" w:cs="Times New Roman"/>
        </w:rPr>
        <w:t xml:space="preserve">, the field has relied primarily on case studies or small-scale content analysis. By linking large-scale automated content analysis data with macro-level indicators (such as market indicators and the occurrence of key events), the here-presented </w:t>
      </w:r>
      <w:commentRangeStart w:id="122"/>
      <w:r w:rsidRPr="00DD2871">
        <w:rPr>
          <w:rFonts w:ascii="Times" w:eastAsia="Times New Roman" w:hAnsi="Times" w:cs="Times New Roman"/>
        </w:rPr>
        <w:t xml:space="preserve">approach </w:t>
      </w:r>
      <w:commentRangeEnd w:id="122"/>
      <w:r w:rsidR="00DC4ABB">
        <w:rPr>
          <w:rStyle w:val="CommentReference"/>
        </w:rPr>
        <w:commentReference w:id="122"/>
      </w:r>
      <w:r w:rsidRPr="00DD2871">
        <w:rPr>
          <w:rFonts w:ascii="Times" w:eastAsia="Times New Roman" w:hAnsi="Times" w:cs="Times New Roman"/>
        </w:rPr>
        <w:t>acknowledg</w:t>
      </w:r>
      <w:ins w:id="123" w:author="Toni van der Meer" w:date="2017-05-09T14:34:00Z">
        <w:r w:rsidR="00796F79">
          <w:rPr>
            <w:rFonts w:ascii="Times" w:eastAsia="Times New Roman" w:hAnsi="Times" w:cs="Times New Roman"/>
          </w:rPr>
          <w:t>es</w:t>
        </w:r>
      </w:ins>
      <w:del w:id="124" w:author="Toni van der Meer" w:date="2017-05-09T14:34:00Z">
        <w:r w:rsidRPr="00DD2871" w:rsidDel="00796F79">
          <w:rPr>
            <w:rFonts w:ascii="Times" w:eastAsia="Times New Roman" w:hAnsi="Times" w:cs="Times New Roman"/>
          </w:rPr>
          <w:delText>ing</w:delText>
        </w:r>
      </w:del>
      <w:r w:rsidRPr="00DD2871">
        <w:rPr>
          <w:rFonts w:ascii="Times" w:eastAsia="Times New Roman" w:hAnsi="Times" w:cs="Times New Roman"/>
        </w:rPr>
        <w:t xml:space="preserve"> additional sources of variation in corporate communication.</w:t>
      </w:r>
      <w:bookmarkStart w:id="125" w:name="_GoBack"/>
      <w:bookmarkEnd w:id="125"/>
    </w:p>
    <w:p w14:paraId="6095572C" w14:textId="77777777" w:rsidR="00AB43CF" w:rsidRPr="00DD2871" w:rsidRDefault="00877D9A" w:rsidP="0089339B">
      <w:pPr>
        <w:spacing w:line="480" w:lineRule="auto"/>
        <w:rPr>
          <w:ins w:id="126" w:author="Jeroen  Jonkman" w:date="2017-05-08T14:16:00Z"/>
          <w:rFonts w:ascii="Times" w:hAnsi="Times"/>
        </w:rPr>
      </w:pPr>
      <w:ins w:id="127" w:author="Jeroen  Jonkman" w:date="2017-05-08T13:18:00Z">
        <w:r w:rsidRPr="00DD2871">
          <w:rPr>
            <w:rFonts w:ascii="Times" w:hAnsi="Times"/>
          </w:rPr>
          <w:tab/>
        </w:r>
      </w:ins>
      <w:commentRangeStart w:id="128"/>
      <w:ins w:id="129" w:author="Jeroen  Jonkman" w:date="2017-05-08T13:19:00Z">
        <w:r w:rsidR="00F551F1" w:rsidRPr="00DD2871">
          <w:rPr>
            <w:rFonts w:ascii="Times" w:hAnsi="Times"/>
          </w:rPr>
          <w:t>In</w:t>
        </w:r>
      </w:ins>
      <w:commentRangeEnd w:id="128"/>
      <w:r w:rsidR="00796F79">
        <w:rPr>
          <w:rStyle w:val="CommentReference"/>
        </w:rPr>
        <w:commentReference w:id="128"/>
      </w:r>
      <w:ins w:id="130" w:author="Jeroen  Jonkman" w:date="2017-05-08T13:19:00Z">
        <w:r w:rsidR="00F551F1" w:rsidRPr="00DD2871">
          <w:rPr>
            <w:rFonts w:ascii="Times" w:hAnsi="Times"/>
          </w:rPr>
          <w:t xml:space="preserve"> </w:t>
        </w:r>
      </w:ins>
      <w:commentRangeStart w:id="131"/>
      <w:ins w:id="132" w:author="Jeroen  Jonkman" w:date="2017-05-08T13:40:00Z">
        <w:r w:rsidR="006E0220" w:rsidRPr="00DD2871">
          <w:rPr>
            <w:rFonts w:ascii="Times" w:hAnsi="Times"/>
          </w:rPr>
          <w:t>the</w:t>
        </w:r>
      </w:ins>
      <w:r w:rsidR="00442BF1" w:rsidRPr="00DD2871">
        <w:rPr>
          <w:rFonts w:ascii="Times" w:hAnsi="Times"/>
        </w:rPr>
        <w:t xml:space="preserve"> </w:t>
      </w:r>
      <w:commentRangeEnd w:id="131"/>
      <w:r w:rsidR="00DC4ABB">
        <w:rPr>
          <w:rStyle w:val="CommentReference"/>
        </w:rPr>
        <w:commentReference w:id="131"/>
      </w:r>
      <w:ins w:id="133" w:author="Jeroen  Jonkman" w:date="2017-05-08T14:07:00Z">
        <w:r w:rsidR="009F19D1" w:rsidRPr="00DD2871">
          <w:rPr>
            <w:rFonts w:ascii="Times" w:hAnsi="Times"/>
          </w:rPr>
          <w:t xml:space="preserve">communicative view </w:t>
        </w:r>
      </w:ins>
      <w:ins w:id="134" w:author="Jeroen  Jonkman" w:date="2017-05-08T13:40:00Z">
        <w:r w:rsidR="006E0220" w:rsidRPr="00DD2871">
          <w:rPr>
            <w:rFonts w:ascii="Times" w:hAnsi="Times"/>
          </w:rPr>
          <w:t>to corporate</w:t>
        </w:r>
      </w:ins>
      <w:ins w:id="135" w:author="Jeroen  Jonkman" w:date="2017-05-08T13:41:00Z">
        <w:r w:rsidR="006E0220" w:rsidRPr="00DD2871">
          <w:rPr>
            <w:rFonts w:ascii="Times" w:hAnsi="Times"/>
          </w:rPr>
          <w:t xml:space="preserve"> </w:t>
        </w:r>
      </w:ins>
      <w:r w:rsidR="00442BF1" w:rsidRPr="00DD2871">
        <w:rPr>
          <w:rFonts w:ascii="Times" w:hAnsi="Times"/>
        </w:rPr>
        <w:t>communication</w:t>
      </w:r>
      <w:r w:rsidR="009E225F" w:rsidRPr="00DD2871">
        <w:rPr>
          <w:rFonts w:ascii="Times" w:hAnsi="Times"/>
        </w:rPr>
        <w:t>,</w:t>
      </w:r>
      <w:r w:rsidR="006E0220" w:rsidRPr="00DD2871">
        <w:rPr>
          <w:rFonts w:ascii="Times" w:hAnsi="Times"/>
        </w:rPr>
        <w:t xml:space="preserve"> </w:t>
      </w:r>
      <w:r w:rsidR="00C7119A" w:rsidRPr="00DD2871">
        <w:rPr>
          <w:rFonts w:ascii="Times" w:hAnsi="Times"/>
        </w:rPr>
        <w:t>communication</w:t>
      </w:r>
      <w:r w:rsidR="00442BF1" w:rsidRPr="00DD2871">
        <w:rPr>
          <w:rFonts w:ascii="Times" w:hAnsi="Times"/>
        </w:rPr>
        <w:t xml:space="preserve"> </w:t>
      </w:r>
      <w:ins w:id="136" w:author="Jeroen  Jonkman" w:date="2017-05-08T13:19:00Z">
        <w:r w:rsidR="00F551F1" w:rsidRPr="00DD2871">
          <w:rPr>
            <w:rFonts w:ascii="Times" w:hAnsi="Times"/>
          </w:rPr>
          <w:t xml:space="preserve">is defined </w:t>
        </w:r>
      </w:ins>
      <w:r w:rsidR="00442BF1" w:rsidRPr="00DD2871">
        <w:rPr>
          <w:rFonts w:ascii="Times" w:hAnsi="Times"/>
        </w:rPr>
        <w:t xml:space="preserve">as an </w:t>
      </w:r>
      <w:ins w:id="137" w:author="Jeroen  Jonkman" w:date="2017-05-08T14:52:00Z">
        <w:r w:rsidR="00582B70" w:rsidRPr="00DD2871">
          <w:rPr>
            <w:rFonts w:ascii="Times" w:hAnsi="Times"/>
          </w:rPr>
          <w:t>“</w:t>
        </w:r>
      </w:ins>
      <w:r w:rsidR="00442BF1" w:rsidRPr="00DD2871">
        <w:rPr>
          <w:rFonts w:ascii="Times" w:hAnsi="Times"/>
        </w:rPr>
        <w:t xml:space="preserve">ongoing </w:t>
      </w:r>
      <w:proofErr w:type="gramStart"/>
      <w:r w:rsidR="00442BF1" w:rsidRPr="00DD2871">
        <w:rPr>
          <w:rFonts w:ascii="Times" w:hAnsi="Times"/>
        </w:rPr>
        <w:t>process of making sense of the circumstances in which people collectively find</w:t>
      </w:r>
      <w:proofErr w:type="gramEnd"/>
      <w:r w:rsidR="00442BF1" w:rsidRPr="00DD2871">
        <w:rPr>
          <w:rFonts w:ascii="Times" w:hAnsi="Times"/>
        </w:rPr>
        <w:t xml:space="preserve"> themselves</w:t>
      </w:r>
      <w:r w:rsidR="00BA331D" w:rsidRPr="00DD2871">
        <w:rPr>
          <w:rFonts w:ascii="Times" w:hAnsi="Times"/>
        </w:rPr>
        <w:t xml:space="preserve"> </w:t>
      </w:r>
      <w:r w:rsidR="00442BF1" w:rsidRPr="00DD2871">
        <w:rPr>
          <w:rFonts w:ascii="Times" w:hAnsi="Times"/>
        </w:rPr>
        <w:t>and of</w:t>
      </w:r>
      <w:r w:rsidR="00BA331D" w:rsidRPr="00DD2871">
        <w:rPr>
          <w:rFonts w:ascii="Times" w:hAnsi="Times"/>
        </w:rPr>
        <w:t xml:space="preserve"> the events that affect them” </w:t>
      </w:r>
      <w:r w:rsidR="00442BF1" w:rsidRPr="00DD2871">
        <w:rPr>
          <w:rFonts w:ascii="Times" w:hAnsi="Times"/>
        </w:rPr>
        <w:t>(Taylor &amp; Van Every, 2000, p. 58).</w:t>
      </w:r>
      <w:r w:rsidR="00473EAC" w:rsidRPr="00DD2871">
        <w:rPr>
          <w:rFonts w:ascii="Times" w:hAnsi="Times"/>
        </w:rPr>
        <w:t xml:space="preserve"> </w:t>
      </w:r>
      <w:ins w:id="138" w:author="Jeroen  Jonkman" w:date="2017-05-08T14:08:00Z">
        <w:r w:rsidR="00AE32AA" w:rsidRPr="00DD2871">
          <w:rPr>
            <w:rFonts w:ascii="Times" w:hAnsi="Times"/>
          </w:rPr>
          <w:t>The co</w:t>
        </w:r>
        <w:commentRangeStart w:id="139"/>
        <w:r w:rsidR="00AE32AA" w:rsidRPr="00DD2871">
          <w:rPr>
            <w:rFonts w:ascii="Times" w:hAnsi="Times"/>
          </w:rPr>
          <w:t>mmunicative view</w:t>
        </w:r>
      </w:ins>
      <w:r w:rsidR="00F42E0F" w:rsidRPr="00DD2871">
        <w:rPr>
          <w:rFonts w:ascii="Times" w:hAnsi="Times"/>
        </w:rPr>
        <w:t xml:space="preserve"> involve</w:t>
      </w:r>
      <w:ins w:id="140" w:author="Jeroen  Jonkman" w:date="2017-05-08T14:08:00Z">
        <w:r w:rsidR="00AE32AA" w:rsidRPr="00DD2871">
          <w:rPr>
            <w:rFonts w:ascii="Times" w:hAnsi="Times"/>
          </w:rPr>
          <w:t>s</w:t>
        </w:r>
      </w:ins>
      <w:r w:rsidR="00F42E0F" w:rsidRPr="00DD2871">
        <w:rPr>
          <w:rFonts w:ascii="Times" w:hAnsi="Times"/>
        </w:rPr>
        <w:t xml:space="preserve"> the idea that </w:t>
      </w:r>
      <w:ins w:id="141" w:author="Jeroen  Jonkman" w:date="2017-05-08T14:12:00Z">
        <w:r w:rsidR="00332084" w:rsidRPr="00DD2871">
          <w:rPr>
            <w:rFonts w:ascii="Times" w:hAnsi="Times"/>
          </w:rPr>
          <w:t>organizational</w:t>
        </w:r>
      </w:ins>
      <w:ins w:id="142" w:author="Jeroen  Jonkman" w:date="2017-05-08T14:11:00Z">
        <w:r w:rsidR="00332084" w:rsidRPr="00DD2871">
          <w:rPr>
            <w:rFonts w:ascii="Times" w:hAnsi="Times"/>
          </w:rPr>
          <w:t xml:space="preserve"> </w:t>
        </w:r>
      </w:ins>
      <w:ins w:id="143" w:author="Jeroen  Jonkman" w:date="2017-05-08T14:12:00Z">
        <w:r w:rsidR="00332084" w:rsidRPr="00DD2871">
          <w:rPr>
            <w:rFonts w:ascii="Times" w:hAnsi="Times"/>
          </w:rPr>
          <w:t>structures</w:t>
        </w:r>
      </w:ins>
      <w:ins w:id="144" w:author="Jeroen  Jonkman" w:date="2017-05-08T14:11:00Z">
        <w:r w:rsidR="00332084" w:rsidRPr="00DD2871">
          <w:rPr>
            <w:rFonts w:ascii="Times" w:hAnsi="Times"/>
          </w:rPr>
          <w:t xml:space="preserve">, and </w:t>
        </w:r>
      </w:ins>
      <w:ins w:id="145" w:author="Jeroen  Jonkman" w:date="2017-05-08T14:10:00Z">
        <w:r w:rsidR="00332084" w:rsidRPr="00DD2871">
          <w:rPr>
            <w:rFonts w:ascii="Times" w:hAnsi="Times"/>
          </w:rPr>
          <w:t xml:space="preserve">events </w:t>
        </w:r>
        <w:r w:rsidR="00AE32AA" w:rsidRPr="00DD2871">
          <w:rPr>
            <w:rFonts w:ascii="Times" w:hAnsi="Times"/>
          </w:rPr>
          <w:t xml:space="preserve">related to the organization are constituted in communication, </w:t>
        </w:r>
        <w:r w:rsidR="00AE32AA" w:rsidRPr="00DD2871">
          <w:rPr>
            <w:rFonts w:ascii="Times" w:hAnsi="Times"/>
          </w:rPr>
          <w:lastRenderedPageBreak/>
          <w:t xml:space="preserve">because they </w:t>
        </w:r>
      </w:ins>
      <w:commentRangeEnd w:id="139"/>
      <w:r w:rsidR="00796F79">
        <w:rPr>
          <w:rStyle w:val="CommentReference"/>
        </w:rPr>
        <w:commentReference w:id="139"/>
      </w:r>
      <w:r w:rsidR="00F42E0F" w:rsidRPr="00DD2871">
        <w:rPr>
          <w:rFonts w:ascii="Times" w:hAnsi="Times"/>
        </w:rPr>
        <w:t>emerge from the interplay between communicative actors</w:t>
      </w:r>
      <w:r w:rsidR="00D85192" w:rsidRPr="00DD2871">
        <w:rPr>
          <w:rFonts w:ascii="Times" w:hAnsi="Times"/>
        </w:rPr>
        <w:t xml:space="preserve"> </w:t>
      </w:r>
      <w:r w:rsidR="00F42E0F" w:rsidRPr="00DD2871">
        <w:rPr>
          <w:rFonts w:ascii="Times" w:hAnsi="Times"/>
        </w:rPr>
        <w:t>who dynamically alter organizational reality</w:t>
      </w:r>
      <w:r w:rsidR="00D85192" w:rsidRPr="00DD2871">
        <w:rPr>
          <w:rFonts w:ascii="Times" w:hAnsi="Times"/>
        </w:rPr>
        <w:t xml:space="preserve"> </w:t>
      </w:r>
      <w:ins w:id="146" w:author="Jeroen  Jonkman" w:date="2017-05-08T15:20:00Z">
        <w:r w:rsidR="009140D1">
          <w:rPr>
            <w:rFonts w:ascii="Times" w:hAnsi="Times"/>
          </w:rPr>
          <w:t>(</w:t>
        </w:r>
        <w:r w:rsidR="009140D1" w:rsidRPr="00DD2871">
          <w:rPr>
            <w:rFonts w:ascii="Times" w:hAnsi="Times"/>
          </w:rPr>
          <w:t>Christensen &amp; Cornelissen, 2011</w:t>
        </w:r>
        <w:r w:rsidR="009140D1">
          <w:rPr>
            <w:rFonts w:ascii="Times" w:hAnsi="Times"/>
          </w:rPr>
          <w:t xml:space="preserve">) </w:t>
        </w:r>
      </w:ins>
      <w:r w:rsidR="00D85192" w:rsidRPr="00DD2871">
        <w:rPr>
          <w:rFonts w:ascii="Times" w:hAnsi="Times"/>
        </w:rPr>
        <w:t xml:space="preserve">by </w:t>
      </w:r>
      <w:r w:rsidR="00F42E0F" w:rsidRPr="00DD2871">
        <w:rPr>
          <w:rFonts w:ascii="Times" w:hAnsi="Times"/>
        </w:rPr>
        <w:t xml:space="preserve">‘talking </w:t>
      </w:r>
      <w:ins w:id="147" w:author="Jeroen  Jonkman" w:date="2017-05-08T14:12:00Z">
        <w:r w:rsidR="00615638" w:rsidRPr="00DD2871">
          <w:rPr>
            <w:rFonts w:ascii="Times" w:hAnsi="Times"/>
          </w:rPr>
          <w:t xml:space="preserve">situations </w:t>
        </w:r>
      </w:ins>
      <w:r w:rsidR="00F42E0F" w:rsidRPr="00DD2871">
        <w:rPr>
          <w:rFonts w:ascii="Times" w:hAnsi="Times"/>
        </w:rPr>
        <w:t>into existence’ (</w:t>
      </w:r>
      <w:proofErr w:type="spellStart"/>
      <w:r w:rsidR="00F42E0F" w:rsidRPr="00DD2871">
        <w:rPr>
          <w:rFonts w:ascii="Times" w:hAnsi="Times"/>
        </w:rPr>
        <w:t>Weick</w:t>
      </w:r>
      <w:proofErr w:type="spellEnd"/>
      <w:r w:rsidR="00F42E0F" w:rsidRPr="00DD2871">
        <w:rPr>
          <w:rFonts w:ascii="Times" w:hAnsi="Times"/>
        </w:rPr>
        <w:t xml:space="preserve">, Sutcliffe, Obstfeld, 2005, p. 409). </w:t>
      </w:r>
      <w:r w:rsidR="00473EAC" w:rsidRPr="00DD2871">
        <w:rPr>
          <w:rFonts w:ascii="Times" w:hAnsi="Times"/>
        </w:rPr>
        <w:t xml:space="preserve">This perspective has mainly </w:t>
      </w:r>
      <w:ins w:id="148" w:author="Jeroen  Jonkman" w:date="2017-05-08T14:12:00Z">
        <w:r w:rsidR="00D22C93" w:rsidRPr="00DD2871">
          <w:rPr>
            <w:rFonts w:ascii="Times" w:hAnsi="Times"/>
          </w:rPr>
          <w:t>been</w:t>
        </w:r>
      </w:ins>
      <w:r w:rsidR="00473EAC" w:rsidRPr="00DD2871">
        <w:rPr>
          <w:rFonts w:ascii="Times" w:hAnsi="Times"/>
        </w:rPr>
        <w:t xml:space="preserve"> used to </w:t>
      </w:r>
      <w:r w:rsidR="0084455C" w:rsidRPr="00DD2871">
        <w:rPr>
          <w:rFonts w:ascii="Times" w:hAnsi="Times"/>
        </w:rPr>
        <w:t>study</w:t>
      </w:r>
      <w:r w:rsidR="00473EAC" w:rsidRPr="00DD2871">
        <w:rPr>
          <w:rFonts w:ascii="Times" w:hAnsi="Times"/>
        </w:rPr>
        <w:t xml:space="preserve"> internal communication, but can also be used to </w:t>
      </w:r>
      <w:ins w:id="149" w:author="Jeroen  Jonkman" w:date="2017-05-08T14:02:00Z">
        <w:r w:rsidR="009F19D1" w:rsidRPr="00DD2871">
          <w:rPr>
            <w:rFonts w:ascii="Times" w:hAnsi="Times"/>
          </w:rPr>
          <w:t xml:space="preserve">examine </w:t>
        </w:r>
      </w:ins>
      <w:ins w:id="150" w:author="Jeroen  Jonkman" w:date="2017-05-08T14:54:00Z">
        <w:r w:rsidR="00AB321E" w:rsidRPr="00DD2871">
          <w:rPr>
            <w:rFonts w:ascii="Times" w:hAnsi="Times"/>
          </w:rPr>
          <w:t xml:space="preserve">corporate communication </w:t>
        </w:r>
      </w:ins>
      <w:r w:rsidR="00F42E0F" w:rsidRPr="00DD2871">
        <w:rPr>
          <w:rFonts w:ascii="Times" w:hAnsi="Times"/>
        </w:rPr>
        <w:t>at the macro-level</w:t>
      </w:r>
      <w:ins w:id="151" w:author="Jeroen  Jonkman" w:date="2017-05-08T14:54:00Z">
        <w:r w:rsidR="0090768B" w:rsidRPr="00DD2871">
          <w:rPr>
            <w:rFonts w:ascii="Times" w:hAnsi="Times"/>
          </w:rPr>
          <w:t xml:space="preserve"> (Christensen &amp; Cornelissen, 2011)</w:t>
        </w:r>
      </w:ins>
      <w:r w:rsidR="00F42E0F" w:rsidRPr="00DD2871">
        <w:rPr>
          <w:rFonts w:ascii="Times" w:hAnsi="Times"/>
        </w:rPr>
        <w:t>. For example, Shultz et al (201</w:t>
      </w:r>
      <w:ins w:id="152" w:author="Jeroen  Jonkman" w:date="2017-05-08T14:55:00Z">
        <w:r w:rsidR="005C4880" w:rsidRPr="00DD2871">
          <w:rPr>
            <w:rFonts w:ascii="Times" w:hAnsi="Times"/>
          </w:rPr>
          <w:t>3</w:t>
        </w:r>
      </w:ins>
      <w:r w:rsidR="00F42E0F" w:rsidRPr="00DD2871">
        <w:rPr>
          <w:rFonts w:ascii="Times" w:hAnsi="Times"/>
        </w:rPr>
        <w:t xml:space="preserve">), argue that </w:t>
      </w:r>
      <w:ins w:id="153" w:author="Jeroen  Jonkman" w:date="2017-05-08T14:12:00Z">
        <w:r w:rsidR="00CB558F" w:rsidRPr="00DD2871">
          <w:rPr>
            <w:rFonts w:ascii="Times" w:hAnsi="Times"/>
          </w:rPr>
          <w:t>CSR</w:t>
        </w:r>
      </w:ins>
      <w:r w:rsidR="00F42E0F" w:rsidRPr="00DD2871">
        <w:rPr>
          <w:rFonts w:ascii="Times" w:hAnsi="Times"/>
        </w:rPr>
        <w:t xml:space="preserve"> is co-constructed </w:t>
      </w:r>
      <w:r w:rsidR="002D4403" w:rsidRPr="00DD2871">
        <w:rPr>
          <w:rFonts w:ascii="Times" w:hAnsi="Times"/>
        </w:rPr>
        <w:t>in t</w:t>
      </w:r>
      <w:ins w:id="154" w:author="Jeroen  Jonkman" w:date="2017-05-08T14:01:00Z">
        <w:r w:rsidR="007A6B7F" w:rsidRPr="00DD2871">
          <w:rPr>
            <w:rFonts w:ascii="Times" w:hAnsi="Times"/>
          </w:rPr>
          <w:t>he</w:t>
        </w:r>
      </w:ins>
      <w:r w:rsidR="002D4403" w:rsidRPr="00DD2871">
        <w:rPr>
          <w:rFonts w:ascii="Times" w:hAnsi="Times"/>
        </w:rPr>
        <w:t xml:space="preserve"> public sphere </w:t>
      </w:r>
      <w:r w:rsidR="00F42E0F" w:rsidRPr="00DD2871">
        <w:rPr>
          <w:rFonts w:ascii="Times" w:hAnsi="Times"/>
        </w:rPr>
        <w:t>by multiple actors mobilizing symbolic resources trough networked media platforms</w:t>
      </w:r>
      <w:r w:rsidR="00104272" w:rsidRPr="00DD2871">
        <w:rPr>
          <w:rFonts w:ascii="Times" w:hAnsi="Times"/>
        </w:rPr>
        <w:t xml:space="preserve">, such as </w:t>
      </w:r>
      <w:ins w:id="155" w:author="Jeroen  Jonkman" w:date="2017-05-08T15:21:00Z">
        <w:r w:rsidR="00E63DD6">
          <w:rPr>
            <w:rFonts w:ascii="Times" w:hAnsi="Times"/>
          </w:rPr>
          <w:t>corporate websites</w:t>
        </w:r>
      </w:ins>
      <w:r w:rsidR="002B31A6" w:rsidRPr="00DD2871">
        <w:rPr>
          <w:rFonts w:ascii="Times" w:hAnsi="Times"/>
        </w:rPr>
        <w:t xml:space="preserve">, </w:t>
      </w:r>
      <w:ins w:id="156" w:author="Jeroen  Jonkman" w:date="2017-05-08T15:21:00Z">
        <w:r w:rsidR="00E63DD6">
          <w:rPr>
            <w:rFonts w:ascii="Times" w:hAnsi="Times"/>
          </w:rPr>
          <w:t>Twitter</w:t>
        </w:r>
      </w:ins>
      <w:r w:rsidR="005A687E" w:rsidRPr="00DD2871">
        <w:rPr>
          <w:rFonts w:ascii="Times" w:hAnsi="Times"/>
        </w:rPr>
        <w:t xml:space="preserve">, Facebook, and </w:t>
      </w:r>
      <w:r w:rsidR="00104272" w:rsidRPr="00DD2871">
        <w:rPr>
          <w:rFonts w:ascii="Times" w:hAnsi="Times"/>
        </w:rPr>
        <w:t>news</w:t>
      </w:r>
      <w:ins w:id="157" w:author="Jeroen  Jonkman" w:date="2017-05-08T15:21:00Z">
        <w:r w:rsidR="00D46AAF">
          <w:rPr>
            <w:rFonts w:ascii="Times" w:hAnsi="Times"/>
          </w:rPr>
          <w:t xml:space="preserve"> media</w:t>
        </w:r>
      </w:ins>
      <w:ins w:id="158" w:author="Jeroen  Jonkman" w:date="2017-05-08T13:55:00Z">
        <w:r w:rsidR="00104272" w:rsidRPr="00DD2871">
          <w:rPr>
            <w:rFonts w:ascii="Times" w:hAnsi="Times"/>
          </w:rPr>
          <w:t>.</w:t>
        </w:r>
      </w:ins>
      <w:ins w:id="159" w:author="Jeroen  Jonkman" w:date="2017-05-08T14:01:00Z">
        <w:r w:rsidR="008E2D10" w:rsidRPr="00DD2871">
          <w:rPr>
            <w:rFonts w:ascii="Times" w:hAnsi="Times"/>
          </w:rPr>
          <w:t xml:space="preserve"> </w:t>
        </w:r>
      </w:ins>
    </w:p>
    <w:p w14:paraId="5C3E1D02" w14:textId="5AC71FAC" w:rsidR="00577539" w:rsidRDefault="009641CC" w:rsidP="00796F79">
      <w:pPr>
        <w:spacing w:line="480" w:lineRule="auto"/>
        <w:ind w:firstLine="720"/>
        <w:rPr>
          <w:ins w:id="160" w:author="Toni van der Meer" w:date="2017-05-09T14:46:00Z"/>
          <w:rFonts w:ascii="Times" w:hAnsi="Times"/>
        </w:rPr>
      </w:pPr>
      <w:ins w:id="161" w:author="Jeroen  Jonkman" w:date="2017-05-08T14:22:00Z">
        <w:r w:rsidRPr="00DD2871">
          <w:rPr>
            <w:rFonts w:ascii="Times" w:hAnsi="Times"/>
          </w:rPr>
          <w:t>Over the</w:t>
        </w:r>
      </w:ins>
      <w:ins w:id="162" w:author="Jeroen  Jonkman" w:date="2017-05-08T13:57:00Z">
        <w:r w:rsidR="002763DC" w:rsidRPr="00DD2871">
          <w:rPr>
            <w:rFonts w:ascii="Times" w:hAnsi="Times"/>
          </w:rPr>
          <w:t xml:space="preserve"> last </w:t>
        </w:r>
      </w:ins>
      <w:ins w:id="163" w:author="Jeroen  Jonkman" w:date="2017-05-08T14:22:00Z">
        <w:r w:rsidR="00B1123D" w:rsidRPr="00DD2871">
          <w:rPr>
            <w:rFonts w:ascii="Times" w:hAnsi="Times"/>
          </w:rPr>
          <w:t xml:space="preserve">couple of </w:t>
        </w:r>
      </w:ins>
      <w:ins w:id="164" w:author="Jeroen  Jonkman" w:date="2017-05-08T13:57:00Z">
        <w:r w:rsidR="002763DC" w:rsidRPr="00DD2871">
          <w:rPr>
            <w:rFonts w:ascii="Times" w:hAnsi="Times"/>
          </w:rPr>
          <w:t xml:space="preserve">years, </w:t>
        </w:r>
      </w:ins>
      <w:ins w:id="165" w:author="Toni van der Meer" w:date="2017-05-09T14:43:00Z">
        <w:r w:rsidR="00796F79" w:rsidRPr="00796F79">
          <w:rPr>
            <w:rFonts w:ascii="Times" w:hAnsi="Times"/>
          </w:rPr>
          <w:t xml:space="preserve">an emerging research avenue has applied </w:t>
        </w:r>
        <w:r w:rsidR="00577539">
          <w:rPr>
            <w:rFonts w:ascii="Times" w:hAnsi="Times"/>
          </w:rPr>
          <w:t>a more communication-</w:t>
        </w:r>
      </w:ins>
      <w:ins w:id="166" w:author="Toni van der Meer" w:date="2017-05-09T14:44:00Z">
        <w:r w:rsidR="00577539">
          <w:rPr>
            <w:rFonts w:ascii="Times" w:hAnsi="Times"/>
          </w:rPr>
          <w:t>centric</w:t>
        </w:r>
      </w:ins>
      <w:ins w:id="167" w:author="Toni van der Meer" w:date="2017-05-09T14:43:00Z">
        <w:r w:rsidR="00577539">
          <w:rPr>
            <w:rFonts w:ascii="Times" w:hAnsi="Times"/>
          </w:rPr>
          <w:t xml:space="preserve"> approach to further understand </w:t>
        </w:r>
      </w:ins>
      <w:ins w:id="168" w:author="Toni van der Meer" w:date="2017-05-09T14:44:00Z">
        <w:r w:rsidR="00577539">
          <w:rPr>
            <w:rFonts w:ascii="Times" w:hAnsi="Times"/>
          </w:rPr>
          <w:t xml:space="preserve">the dynamics between organizations and their environments. </w:t>
        </w:r>
      </w:ins>
      <w:ins w:id="169" w:author="Jeroen  Jonkman" w:date="2017-05-08T13:57:00Z">
        <w:del w:id="170" w:author="Toni van der Meer" w:date="2017-05-09T14:44:00Z">
          <w:r w:rsidR="002763DC" w:rsidRPr="00DD2871" w:rsidDel="00577539">
            <w:rPr>
              <w:rFonts w:ascii="Times" w:hAnsi="Times"/>
            </w:rPr>
            <w:delText>s</w:delText>
          </w:r>
        </w:del>
      </w:ins>
      <w:ins w:id="171" w:author="Toni van der Meer" w:date="2017-05-09T14:44:00Z">
        <w:r w:rsidR="00577539">
          <w:rPr>
            <w:rFonts w:ascii="Times" w:hAnsi="Times"/>
          </w:rPr>
          <w:t>S</w:t>
        </w:r>
      </w:ins>
      <w:ins w:id="172" w:author="Jeroen  Jonkman" w:date="2017-05-08T13:56:00Z">
        <w:r w:rsidR="00D24F94" w:rsidRPr="00DD2871">
          <w:rPr>
            <w:rFonts w:ascii="Times" w:hAnsi="Times"/>
          </w:rPr>
          <w:t>everal communication scholars</w:t>
        </w:r>
      </w:ins>
      <w:ins w:id="173" w:author="Jeroen  Jonkman" w:date="2017-05-08T14:17:00Z">
        <w:r w:rsidR="00BF2216" w:rsidRPr="00DD2871">
          <w:rPr>
            <w:rFonts w:ascii="Times" w:hAnsi="Times"/>
          </w:rPr>
          <w:t xml:space="preserve"> </w:t>
        </w:r>
      </w:ins>
      <w:ins w:id="174" w:author="Jeroen  Jonkman" w:date="2017-05-08T13:56:00Z">
        <w:r w:rsidR="00D24F94" w:rsidRPr="00DD2871">
          <w:rPr>
            <w:rFonts w:ascii="Times" w:hAnsi="Times"/>
          </w:rPr>
          <w:t xml:space="preserve">have </w:t>
        </w:r>
      </w:ins>
      <w:ins w:id="175" w:author="Jeroen  Jonkman" w:date="2017-05-08T13:58:00Z">
        <w:del w:id="176" w:author="Toni van der Meer" w:date="2017-05-09T14:41:00Z">
          <w:r w:rsidR="00BF2216" w:rsidRPr="00DD2871" w:rsidDel="00796F79">
            <w:rPr>
              <w:rFonts w:ascii="Times" w:hAnsi="Times"/>
            </w:rPr>
            <w:delText>coupled</w:delText>
          </w:r>
        </w:del>
      </w:ins>
      <w:ins w:id="177" w:author="Toni van der Meer" w:date="2017-05-09T14:41:00Z">
        <w:r w:rsidR="00796F79">
          <w:rPr>
            <w:rFonts w:ascii="Times" w:hAnsi="Times"/>
          </w:rPr>
          <w:t>applied communication theories</w:t>
        </w:r>
      </w:ins>
      <w:ins w:id="178" w:author="Jeroen  Jonkman" w:date="2017-05-08T13:58:00Z">
        <w:del w:id="179" w:author="Toni van der Meer" w:date="2017-05-09T14:42:00Z">
          <w:r w:rsidR="00BF2216" w:rsidRPr="00DD2871" w:rsidDel="00796F79">
            <w:rPr>
              <w:rFonts w:ascii="Times" w:hAnsi="Times"/>
            </w:rPr>
            <w:delText xml:space="preserve"> the communicative view </w:delText>
          </w:r>
        </w:del>
      </w:ins>
      <w:ins w:id="180" w:author="Jeroen  Jonkman" w:date="2017-05-08T14:17:00Z">
        <w:del w:id="181" w:author="Toni van der Meer" w:date="2017-05-09T14:42:00Z">
          <w:r w:rsidR="00BF2216" w:rsidRPr="00DD2871" w:rsidDel="00796F79">
            <w:rPr>
              <w:rFonts w:ascii="Times" w:hAnsi="Times"/>
            </w:rPr>
            <w:delText xml:space="preserve">with media effect </w:delText>
          </w:r>
        </w:del>
      </w:ins>
      <w:ins w:id="182" w:author="Jeroen  Jonkman" w:date="2017-05-08T14:18:00Z">
        <w:del w:id="183" w:author="Toni van der Meer" w:date="2017-05-09T14:42:00Z">
          <w:r w:rsidR="003B086B" w:rsidRPr="00DD2871" w:rsidDel="00796F79">
            <w:rPr>
              <w:rFonts w:ascii="Times" w:hAnsi="Times"/>
            </w:rPr>
            <w:delText>theories</w:delText>
          </w:r>
        </w:del>
        <w:r w:rsidR="003B086B" w:rsidRPr="00DD2871">
          <w:rPr>
            <w:rFonts w:ascii="Times" w:hAnsi="Times"/>
          </w:rPr>
          <w:t>, such as agenda setting and framing</w:t>
        </w:r>
      </w:ins>
      <w:ins w:id="184" w:author="Jeroen  Jonkman" w:date="2017-05-08T14:22:00Z">
        <w:r w:rsidR="004212B7">
          <w:rPr>
            <w:rFonts w:ascii="Times" w:hAnsi="Times"/>
          </w:rPr>
          <w:t xml:space="preserve">, </w:t>
        </w:r>
        <w:del w:id="185" w:author="Toni van der Meer" w:date="2017-05-09T14:42:00Z">
          <w:r w:rsidR="004212B7" w:rsidDel="00796F79">
            <w:rPr>
              <w:rFonts w:ascii="Times" w:hAnsi="Times"/>
            </w:rPr>
            <w:delText>and</w:delText>
          </w:r>
        </w:del>
      </w:ins>
      <w:ins w:id="186" w:author="Toni van der Meer" w:date="2017-05-09T14:42:00Z">
        <w:r w:rsidR="00796F79">
          <w:rPr>
            <w:rFonts w:ascii="Times" w:hAnsi="Times"/>
          </w:rPr>
          <w:t>to</w:t>
        </w:r>
      </w:ins>
      <w:ins w:id="187" w:author="Jeroen  Jonkman" w:date="2017-05-08T14:22:00Z">
        <w:r w:rsidR="004212B7">
          <w:rPr>
            <w:rFonts w:ascii="Times" w:hAnsi="Times"/>
          </w:rPr>
          <w:t xml:space="preserve"> </w:t>
        </w:r>
      </w:ins>
      <w:ins w:id="188" w:author="Jeroen  Jonkman" w:date="2017-05-08T14:23:00Z">
        <w:r w:rsidRPr="00DD2871">
          <w:rPr>
            <w:rFonts w:ascii="Times" w:hAnsi="Times"/>
          </w:rPr>
          <w:t>empirically</w:t>
        </w:r>
      </w:ins>
      <w:ins w:id="189" w:author="Jeroen  Jonkman" w:date="2017-05-08T14:22:00Z">
        <w:r w:rsidRPr="00DD2871">
          <w:rPr>
            <w:rFonts w:ascii="Times" w:hAnsi="Times"/>
          </w:rPr>
          <w:t xml:space="preserve"> </w:t>
        </w:r>
      </w:ins>
      <w:ins w:id="190" w:author="Jeroen  Jonkman" w:date="2017-05-08T14:23:00Z">
        <w:r w:rsidR="00721964" w:rsidRPr="00DD2871">
          <w:rPr>
            <w:rFonts w:ascii="Times" w:hAnsi="Times"/>
          </w:rPr>
          <w:t>examine</w:t>
        </w:r>
      </w:ins>
      <w:ins w:id="191" w:author="Jeroen  Jonkman" w:date="2017-05-08T15:22:00Z">
        <w:del w:id="192" w:author="Toni van der Meer" w:date="2017-05-09T14:42:00Z">
          <w:r w:rsidR="00A40845" w:rsidDel="00796F79">
            <w:rPr>
              <w:rFonts w:ascii="Times" w:hAnsi="Times"/>
            </w:rPr>
            <w:delText>d</w:delText>
          </w:r>
        </w:del>
      </w:ins>
      <w:ins w:id="193" w:author="Jeroen  Jonkman" w:date="2017-05-08T14:23:00Z">
        <w:r w:rsidR="00721964" w:rsidRPr="00DD2871">
          <w:rPr>
            <w:rFonts w:ascii="Times" w:hAnsi="Times"/>
          </w:rPr>
          <w:t xml:space="preserve"> </w:t>
        </w:r>
      </w:ins>
      <w:ins w:id="194" w:author="Toni van der Meer" w:date="2017-05-09T14:45:00Z">
        <w:r w:rsidR="00577539" w:rsidRPr="009D3E1D">
          <w:rPr>
            <w:rFonts w:ascii="Times" w:hAnsi="Times"/>
          </w:rPr>
          <w:t xml:space="preserve">the </w:t>
        </w:r>
        <w:r w:rsidR="00577539">
          <w:rPr>
            <w:rFonts w:ascii="Times" w:hAnsi="Times"/>
          </w:rPr>
          <w:t>organizations-</w:t>
        </w:r>
        <w:r w:rsidR="00577539" w:rsidRPr="009D3E1D">
          <w:rPr>
            <w:rFonts w:ascii="Times" w:hAnsi="Times"/>
          </w:rPr>
          <w:t>stakeholder</w:t>
        </w:r>
        <w:r w:rsidR="00577539">
          <w:rPr>
            <w:rFonts w:ascii="Times" w:hAnsi="Times"/>
          </w:rPr>
          <w:t xml:space="preserve"> interplay</w:t>
        </w:r>
      </w:ins>
      <w:ins w:id="195" w:author="Jeroen  Jonkman" w:date="2017-05-08T14:23:00Z">
        <w:del w:id="196" w:author="Toni van der Meer" w:date="2017-05-09T14:45:00Z">
          <w:r w:rsidR="00721964" w:rsidRPr="00DD2871" w:rsidDel="00577539">
            <w:rPr>
              <w:rFonts w:ascii="Times" w:hAnsi="Times"/>
            </w:rPr>
            <w:delText xml:space="preserve">how </w:delText>
          </w:r>
        </w:del>
      </w:ins>
      <w:ins w:id="197" w:author="Jeroen  Jonkman" w:date="2017-05-08T14:56:00Z">
        <w:del w:id="198" w:author="Toni van der Meer" w:date="2017-05-09T14:45:00Z">
          <w:r w:rsidR="00250FF5" w:rsidRPr="00DD2871" w:rsidDel="00577539">
            <w:rPr>
              <w:rFonts w:ascii="Times" w:hAnsi="Times"/>
            </w:rPr>
            <w:delText>situations,</w:delText>
          </w:r>
        </w:del>
      </w:ins>
      <w:ins w:id="199" w:author="Toni van der Meer" w:date="2017-05-09T14:45:00Z">
        <w:r w:rsidR="00577539">
          <w:rPr>
            <w:rFonts w:ascii="Times" w:hAnsi="Times"/>
          </w:rPr>
          <w:t xml:space="preserve"> for situations</w:t>
        </w:r>
      </w:ins>
      <w:ins w:id="200" w:author="Jeroen  Jonkman" w:date="2017-05-08T14:56:00Z">
        <w:r w:rsidR="00250FF5" w:rsidRPr="00DD2871">
          <w:rPr>
            <w:rFonts w:ascii="Times" w:hAnsi="Times"/>
          </w:rPr>
          <w:t xml:space="preserve"> such as organizational </w:t>
        </w:r>
      </w:ins>
      <w:ins w:id="201" w:author="Jeroen  Jonkman" w:date="2017-05-08T14:24:00Z">
        <w:r w:rsidR="00250FF5" w:rsidRPr="00DD2871">
          <w:rPr>
            <w:rFonts w:ascii="Times" w:hAnsi="Times"/>
          </w:rPr>
          <w:t>crises (</w:t>
        </w:r>
      </w:ins>
      <w:ins w:id="202" w:author="Jeroen  Jonkman" w:date="2017-05-08T14:56:00Z">
        <w:r w:rsidR="00250FF5" w:rsidRPr="00DD2871">
          <w:rPr>
            <w:rFonts w:ascii="Times" w:hAnsi="Times"/>
          </w:rPr>
          <w:t xml:space="preserve">e.g., Van der Meer et al., 2013; </w:t>
        </w:r>
      </w:ins>
      <w:ins w:id="203" w:author="Jeroen  Jonkman" w:date="2017-05-08T14:57:00Z">
        <w:r w:rsidR="00250FF5" w:rsidRPr="00DD2871">
          <w:rPr>
            <w:rFonts w:ascii="Times" w:hAnsi="Times"/>
          </w:rPr>
          <w:t>S</w:t>
        </w:r>
        <w:r w:rsidR="00250FF5" w:rsidRPr="00F27F47">
          <w:rPr>
            <w:rFonts w:ascii="Times" w:eastAsia="Times New Roman" w:hAnsi="Times" w:cs="Times New Roman"/>
            <w:rPrChange w:id="204" w:author="Jelle Boumans" w:date="2017-05-09T17:42:00Z">
              <w:rPr>
                <w:rFonts w:ascii="Times" w:eastAsia="Times New Roman" w:hAnsi="Times" w:cs="Times New Roman"/>
                <w:lang w:val="nl-NL"/>
              </w:rPr>
            </w:rPrChange>
          </w:rPr>
          <w:t xml:space="preserve">chultz, </w:t>
        </w:r>
        <w:proofErr w:type="spellStart"/>
        <w:r w:rsidR="00250FF5" w:rsidRPr="00F27F47">
          <w:rPr>
            <w:rFonts w:ascii="Times" w:eastAsia="Times New Roman" w:hAnsi="Times" w:cs="Times New Roman"/>
            <w:rPrChange w:id="205" w:author="Jelle Boumans" w:date="2017-05-09T17:42:00Z">
              <w:rPr>
                <w:rFonts w:ascii="Times" w:eastAsia="Times New Roman" w:hAnsi="Times" w:cs="Times New Roman"/>
                <w:lang w:val="nl-NL"/>
              </w:rPr>
            </w:rPrChange>
          </w:rPr>
          <w:t>Kleinnijenhuis</w:t>
        </w:r>
        <w:proofErr w:type="spellEnd"/>
        <w:r w:rsidR="00250FF5" w:rsidRPr="00F27F47">
          <w:rPr>
            <w:rFonts w:ascii="Times" w:eastAsia="Times New Roman" w:hAnsi="Times" w:cs="Times New Roman"/>
            <w:rPrChange w:id="206" w:author="Jelle Boumans" w:date="2017-05-09T17:42:00Z">
              <w:rPr>
                <w:rFonts w:ascii="Times" w:eastAsia="Times New Roman" w:hAnsi="Times" w:cs="Times New Roman"/>
                <w:lang w:val="nl-NL"/>
              </w:rPr>
            </w:rPrChange>
          </w:rPr>
          <w:t xml:space="preserve">, </w:t>
        </w:r>
        <w:proofErr w:type="spellStart"/>
        <w:r w:rsidR="00250FF5" w:rsidRPr="00F27F47">
          <w:rPr>
            <w:rFonts w:ascii="Times" w:eastAsia="Times New Roman" w:hAnsi="Times" w:cs="Times New Roman"/>
            <w:rPrChange w:id="207" w:author="Jelle Boumans" w:date="2017-05-09T17:42:00Z">
              <w:rPr>
                <w:rFonts w:ascii="Times" w:eastAsia="Times New Roman" w:hAnsi="Times" w:cs="Times New Roman"/>
                <w:lang w:val="nl-NL"/>
              </w:rPr>
            </w:rPrChange>
          </w:rPr>
          <w:t>Oegema</w:t>
        </w:r>
        <w:proofErr w:type="spellEnd"/>
        <w:r w:rsidR="00250FF5" w:rsidRPr="00F27F47">
          <w:rPr>
            <w:rFonts w:ascii="Times" w:eastAsia="Times New Roman" w:hAnsi="Times" w:cs="Times New Roman"/>
            <w:rPrChange w:id="208" w:author="Jelle Boumans" w:date="2017-05-09T17:42:00Z">
              <w:rPr>
                <w:rFonts w:ascii="Times" w:eastAsia="Times New Roman" w:hAnsi="Times" w:cs="Times New Roman"/>
                <w:lang w:val="nl-NL"/>
              </w:rPr>
            </w:rPrChange>
          </w:rPr>
          <w:t xml:space="preserve">, </w:t>
        </w:r>
        <w:proofErr w:type="spellStart"/>
        <w:r w:rsidR="00250FF5" w:rsidRPr="00F27F47">
          <w:rPr>
            <w:rFonts w:ascii="Times" w:eastAsia="Times New Roman" w:hAnsi="Times" w:cs="Times New Roman"/>
            <w:rPrChange w:id="209" w:author="Jelle Boumans" w:date="2017-05-09T17:42:00Z">
              <w:rPr>
                <w:rFonts w:ascii="Times" w:eastAsia="Times New Roman" w:hAnsi="Times" w:cs="Times New Roman"/>
                <w:lang w:val="nl-NL"/>
              </w:rPr>
            </w:rPrChange>
          </w:rPr>
          <w:t>Utz</w:t>
        </w:r>
        <w:proofErr w:type="spellEnd"/>
        <w:r w:rsidR="00250FF5" w:rsidRPr="00F27F47">
          <w:rPr>
            <w:rFonts w:ascii="Times" w:eastAsia="Times New Roman" w:hAnsi="Times" w:cs="Times New Roman"/>
            <w:rPrChange w:id="210" w:author="Jelle Boumans" w:date="2017-05-09T17:42:00Z">
              <w:rPr>
                <w:rFonts w:ascii="Times" w:eastAsia="Times New Roman" w:hAnsi="Times" w:cs="Times New Roman"/>
                <w:lang w:val="nl-NL"/>
              </w:rPr>
            </w:rPrChange>
          </w:rPr>
          <w:t xml:space="preserve">, &amp; Van </w:t>
        </w:r>
        <w:proofErr w:type="spellStart"/>
        <w:r w:rsidR="00250FF5" w:rsidRPr="00F27F47">
          <w:rPr>
            <w:rFonts w:ascii="Times" w:eastAsia="Times New Roman" w:hAnsi="Times" w:cs="Times New Roman"/>
            <w:rPrChange w:id="211" w:author="Jelle Boumans" w:date="2017-05-09T17:42:00Z">
              <w:rPr>
                <w:rFonts w:ascii="Times" w:eastAsia="Times New Roman" w:hAnsi="Times" w:cs="Times New Roman"/>
                <w:lang w:val="nl-NL"/>
              </w:rPr>
            </w:rPrChange>
          </w:rPr>
          <w:t>Atteveldt</w:t>
        </w:r>
        <w:proofErr w:type="spellEnd"/>
        <w:r w:rsidR="00250FF5" w:rsidRPr="00F27F47">
          <w:rPr>
            <w:rFonts w:ascii="Times" w:eastAsia="Times New Roman" w:hAnsi="Times" w:cs="Times New Roman"/>
            <w:rPrChange w:id="212" w:author="Jelle Boumans" w:date="2017-05-09T17:42:00Z">
              <w:rPr>
                <w:rFonts w:ascii="Times" w:eastAsia="Times New Roman" w:hAnsi="Times" w:cs="Times New Roman"/>
                <w:lang w:val="nl-NL"/>
              </w:rPr>
            </w:rPrChange>
          </w:rPr>
          <w:t>, 2012)</w:t>
        </w:r>
        <w:r w:rsidR="00250FF5" w:rsidRPr="009D3E1D">
          <w:rPr>
            <w:rFonts w:ascii="Times" w:hAnsi="Times"/>
          </w:rPr>
          <w:t xml:space="preserve"> </w:t>
        </w:r>
      </w:ins>
      <w:ins w:id="213" w:author="Jeroen  Jonkman" w:date="2017-05-08T14:25:00Z">
        <w:r w:rsidR="00E73432" w:rsidRPr="009D3E1D">
          <w:rPr>
            <w:rFonts w:ascii="Times" w:hAnsi="Times"/>
          </w:rPr>
          <w:t>and</w:t>
        </w:r>
      </w:ins>
      <w:ins w:id="214" w:author="Jeroen  Jonkman" w:date="2017-05-08T14:24:00Z">
        <w:r w:rsidR="00E73432" w:rsidRPr="009D3E1D">
          <w:rPr>
            <w:rFonts w:ascii="Times" w:hAnsi="Times"/>
          </w:rPr>
          <w:t xml:space="preserve"> CSR fr</w:t>
        </w:r>
      </w:ins>
      <w:ins w:id="215" w:author="Jeroen  Jonkman" w:date="2017-05-08T14:25:00Z">
        <w:r w:rsidR="00E73432" w:rsidRPr="009D3E1D">
          <w:rPr>
            <w:rFonts w:ascii="Times" w:hAnsi="Times"/>
          </w:rPr>
          <w:t>ames</w:t>
        </w:r>
      </w:ins>
      <w:ins w:id="216" w:author="Jeroen  Jonkman" w:date="2017-05-08T14:58:00Z">
        <w:r w:rsidR="00181C98" w:rsidRPr="009D3E1D">
          <w:rPr>
            <w:rFonts w:ascii="Times" w:hAnsi="Times"/>
          </w:rPr>
          <w:t xml:space="preserve"> (</w:t>
        </w:r>
      </w:ins>
      <w:ins w:id="217" w:author="Jeroen  Jonkman" w:date="2017-05-08T15:23:00Z">
        <w:r w:rsidR="00864E2D">
          <w:rPr>
            <w:rFonts w:ascii="Times" w:hAnsi="Times"/>
          </w:rPr>
          <w:t xml:space="preserve">e.g., </w:t>
        </w:r>
      </w:ins>
      <w:proofErr w:type="spellStart"/>
      <w:ins w:id="218" w:author="Jeroen  Jonkman" w:date="2017-05-08T14:58:00Z">
        <w:r w:rsidR="00074565" w:rsidRPr="00F27F47">
          <w:rPr>
            <w:rFonts w:ascii="Times" w:eastAsia="Times New Roman" w:hAnsi="Times" w:cs="Times New Roman"/>
            <w:rPrChange w:id="219" w:author="Jelle Boumans" w:date="2017-05-09T17:42:00Z">
              <w:rPr>
                <w:rFonts w:ascii="Times" w:eastAsia="Times New Roman" w:hAnsi="Times" w:cs="Times New Roman"/>
                <w:lang w:val="nl-NL"/>
              </w:rPr>
            </w:rPrChange>
          </w:rPr>
          <w:t>Patriotta</w:t>
        </w:r>
        <w:proofErr w:type="spellEnd"/>
        <w:r w:rsidR="00074565" w:rsidRPr="00F27F47">
          <w:rPr>
            <w:rFonts w:ascii="Times" w:eastAsia="Times New Roman" w:hAnsi="Times" w:cs="Times New Roman"/>
            <w:rPrChange w:id="220" w:author="Jelle Boumans" w:date="2017-05-09T17:42:00Z">
              <w:rPr>
                <w:rFonts w:ascii="Times" w:eastAsia="Times New Roman" w:hAnsi="Times" w:cs="Times New Roman"/>
                <w:lang w:val="nl-NL"/>
              </w:rPr>
            </w:rPrChange>
          </w:rPr>
          <w:t>, Gond, &amp; Schultz, 2011</w:t>
        </w:r>
      </w:ins>
      <w:ins w:id="221" w:author="Jeroen  Jonkman" w:date="2017-05-08T14:59:00Z">
        <w:r w:rsidR="00074565" w:rsidRPr="00F27F47">
          <w:rPr>
            <w:rFonts w:ascii="Times" w:eastAsia="Times New Roman" w:hAnsi="Times" w:cs="Times New Roman"/>
            <w:rPrChange w:id="222" w:author="Jelle Boumans" w:date="2017-05-09T17:42:00Z">
              <w:rPr>
                <w:rFonts w:ascii="Times" w:eastAsia="Times New Roman" w:hAnsi="Times" w:cs="Times New Roman"/>
                <w:lang w:val="nl-NL"/>
              </w:rPr>
            </w:rPrChange>
          </w:rPr>
          <w:t>)</w:t>
        </w:r>
      </w:ins>
      <w:ins w:id="223" w:author="Jeroen  Jonkman" w:date="2017-05-08T14:25:00Z">
        <w:del w:id="224" w:author="Toni van der Meer" w:date="2017-05-09T14:45:00Z">
          <w:r w:rsidR="00E73432" w:rsidRPr="009D3E1D" w:rsidDel="00577539">
            <w:rPr>
              <w:rFonts w:ascii="Times" w:hAnsi="Times"/>
            </w:rPr>
            <w:delText>,</w:delText>
          </w:r>
        </w:del>
      </w:ins>
      <w:ins w:id="225" w:author="Jeroen  Jonkman" w:date="2017-05-08T14:23:00Z">
        <w:del w:id="226" w:author="Toni van der Meer" w:date="2017-05-09T14:45:00Z">
          <w:r w:rsidR="00E73432" w:rsidRPr="009D3E1D" w:rsidDel="00577539">
            <w:rPr>
              <w:rFonts w:ascii="Times" w:hAnsi="Times"/>
            </w:rPr>
            <w:delText xml:space="preserve"> </w:delText>
          </w:r>
          <w:r w:rsidR="00322908" w:rsidRPr="009D3E1D" w:rsidDel="00577539">
            <w:rPr>
              <w:rFonts w:ascii="Times" w:hAnsi="Times"/>
            </w:rPr>
            <w:delText xml:space="preserve">dynamically </w:delText>
          </w:r>
          <w:r w:rsidR="008A631D" w:rsidRPr="009D3E1D" w:rsidDel="00577539">
            <w:rPr>
              <w:rFonts w:ascii="Times" w:hAnsi="Times"/>
            </w:rPr>
            <w:delText>emerge from the interplay</w:delText>
          </w:r>
        </w:del>
      </w:ins>
      <w:ins w:id="227" w:author="Jeroen  Jonkman" w:date="2017-05-08T14:25:00Z">
        <w:del w:id="228" w:author="Toni van der Meer" w:date="2017-05-09T14:45:00Z">
          <w:r w:rsidR="00E73432" w:rsidRPr="009D3E1D" w:rsidDel="00577539">
            <w:rPr>
              <w:rFonts w:ascii="Times" w:hAnsi="Times"/>
            </w:rPr>
            <w:delText xml:space="preserve"> between organizations and their stakeholders</w:delText>
          </w:r>
        </w:del>
        <w:r w:rsidR="00E73432" w:rsidRPr="009D3E1D">
          <w:rPr>
            <w:rFonts w:ascii="Times" w:hAnsi="Times"/>
          </w:rPr>
          <w:t>.</w:t>
        </w:r>
      </w:ins>
      <w:commentRangeStart w:id="229"/>
      <w:ins w:id="230" w:author="Jeroen  Jonkman" w:date="2017-05-08T15:25:00Z">
        <w:r w:rsidR="00560976">
          <w:rPr>
            <w:rFonts w:ascii="Times" w:hAnsi="Times"/>
          </w:rPr>
          <w:t xml:space="preserve"> </w:t>
        </w:r>
        <w:commentRangeEnd w:id="229"/>
        <w:r w:rsidR="00560976">
          <w:rPr>
            <w:rStyle w:val="CommentReference"/>
          </w:rPr>
          <w:commentReference w:id="229"/>
        </w:r>
      </w:ins>
      <w:ins w:id="231" w:author="Toni van der Meer" w:date="2017-05-09T14:47:00Z">
        <w:r w:rsidR="00577539">
          <w:rPr>
            <w:rFonts w:ascii="Times" w:hAnsi="Times"/>
          </w:rPr>
          <w:t xml:space="preserve">In order to study these </w:t>
        </w:r>
      </w:ins>
      <w:ins w:id="232" w:author="Toni van der Meer" w:date="2017-05-09T14:49:00Z">
        <w:r w:rsidR="00577539">
          <w:rPr>
            <w:rFonts w:ascii="Times" w:hAnsi="Times"/>
          </w:rPr>
          <w:t>multifaceted</w:t>
        </w:r>
      </w:ins>
      <w:ins w:id="233" w:author="Toni van der Meer" w:date="2017-05-09T14:47:00Z">
        <w:r w:rsidR="00577539">
          <w:rPr>
            <w:rFonts w:ascii="Times" w:hAnsi="Times"/>
          </w:rPr>
          <w:t xml:space="preserve"> and dynamic communication processes, these authors relied on large</w:t>
        </w:r>
      </w:ins>
      <w:ins w:id="234" w:author="Toni van der Meer" w:date="2017-05-09T14:48:00Z">
        <w:r w:rsidR="00577539">
          <w:rPr>
            <w:rFonts w:ascii="Times" w:hAnsi="Times"/>
          </w:rPr>
          <w:t>-scaled</w:t>
        </w:r>
      </w:ins>
      <w:ins w:id="235" w:author="Toni van der Meer" w:date="2017-05-09T14:47:00Z">
        <w:r w:rsidR="00577539">
          <w:rPr>
            <w:rFonts w:ascii="Times" w:hAnsi="Times"/>
          </w:rPr>
          <w:t xml:space="preserve"> over-time datasets</w:t>
        </w:r>
      </w:ins>
      <w:ins w:id="236" w:author="Toni van der Meer" w:date="2017-05-09T14:48:00Z">
        <w:r w:rsidR="00577539">
          <w:rPr>
            <w:rFonts w:ascii="Times" w:hAnsi="Times"/>
          </w:rPr>
          <w:t>, aiming</w:t>
        </w:r>
      </w:ins>
      <w:ins w:id="237" w:author="Toni van der Meer" w:date="2017-05-09T14:47:00Z">
        <w:r w:rsidR="00577539">
          <w:rPr>
            <w:rFonts w:ascii="Times" w:hAnsi="Times"/>
          </w:rPr>
          <w:t xml:space="preserve"> to </w:t>
        </w:r>
      </w:ins>
      <w:ins w:id="238" w:author="Toni van der Meer" w:date="2017-05-09T14:48:00Z">
        <w:r w:rsidR="00577539">
          <w:rPr>
            <w:rFonts w:ascii="Times" w:hAnsi="Times"/>
          </w:rPr>
          <w:t>grasp</w:t>
        </w:r>
      </w:ins>
      <w:ins w:id="239" w:author="Toni van der Meer" w:date="2017-05-09T14:47:00Z">
        <w:r w:rsidR="00577539">
          <w:rPr>
            <w:rFonts w:ascii="Times" w:hAnsi="Times"/>
          </w:rPr>
          <w:t xml:space="preserve"> the </w:t>
        </w:r>
      </w:ins>
      <w:ins w:id="240" w:author="Toni van der Meer" w:date="2017-05-09T14:48:00Z">
        <w:r w:rsidR="00577539">
          <w:rPr>
            <w:rFonts w:ascii="Times" w:hAnsi="Times"/>
          </w:rPr>
          <w:t xml:space="preserve">complex and chancing character of corporate communication. </w:t>
        </w:r>
      </w:ins>
      <w:ins w:id="241" w:author="Toni van der Meer" w:date="2017-05-09T14:51:00Z">
        <w:r w:rsidR="00577539">
          <w:rPr>
            <w:rFonts w:ascii="Times" w:hAnsi="Times"/>
          </w:rPr>
          <w:t>Accordingly</w:t>
        </w:r>
      </w:ins>
      <w:ins w:id="242" w:author="Toni van der Meer" w:date="2017-05-09T14:50:00Z">
        <w:r w:rsidR="00577539">
          <w:rPr>
            <w:rFonts w:ascii="Times" w:hAnsi="Times"/>
          </w:rPr>
          <w:t xml:space="preserve">, these studies show how the usage of “Big Data” and more </w:t>
        </w:r>
      </w:ins>
      <w:ins w:id="243" w:author="Toni van der Meer" w:date="2017-05-09T14:51:00Z">
        <w:r w:rsidR="00577539">
          <w:rPr>
            <w:rFonts w:ascii="Times" w:hAnsi="Times"/>
          </w:rPr>
          <w:t>sophisticated</w:t>
        </w:r>
      </w:ins>
      <w:ins w:id="244" w:author="Toni van der Meer" w:date="2017-05-09T14:50:00Z">
        <w:r w:rsidR="00577539">
          <w:rPr>
            <w:rFonts w:ascii="Times" w:hAnsi="Times"/>
          </w:rPr>
          <w:t xml:space="preserve"> network</w:t>
        </w:r>
      </w:ins>
      <w:ins w:id="245" w:author="Toni van der Meer" w:date="2017-05-09T14:51:00Z">
        <w:r w:rsidR="00577539">
          <w:rPr>
            <w:rFonts w:ascii="Times" w:hAnsi="Times"/>
          </w:rPr>
          <w:t xml:space="preserve"> and content</w:t>
        </w:r>
      </w:ins>
      <w:ins w:id="246" w:author="Toni van der Meer" w:date="2017-05-09T14:50:00Z">
        <w:r w:rsidR="00577539">
          <w:rPr>
            <w:rFonts w:ascii="Times" w:hAnsi="Times"/>
          </w:rPr>
          <w:t xml:space="preserve"> analyses</w:t>
        </w:r>
      </w:ins>
      <w:ins w:id="247" w:author="Toni van der Meer" w:date="2017-05-09T14:47:00Z">
        <w:r w:rsidR="00577539">
          <w:rPr>
            <w:rFonts w:ascii="Times" w:hAnsi="Times"/>
          </w:rPr>
          <w:t xml:space="preserve"> </w:t>
        </w:r>
      </w:ins>
      <w:ins w:id="248" w:author="Toni van der Meer" w:date="2017-05-09T14:51:00Z">
        <w:r w:rsidR="00577539">
          <w:rPr>
            <w:rFonts w:ascii="Times" w:hAnsi="Times"/>
          </w:rPr>
          <w:t xml:space="preserve">are successful in translating aggregated communication theories to </w:t>
        </w:r>
      </w:ins>
      <w:ins w:id="249" w:author="Toni van der Meer" w:date="2017-05-09T14:52:00Z">
        <w:r w:rsidR="00577539">
          <w:rPr>
            <w:rFonts w:ascii="Times" w:hAnsi="Times"/>
          </w:rPr>
          <w:t>empirical</w:t>
        </w:r>
      </w:ins>
      <w:ins w:id="250" w:author="Toni van der Meer" w:date="2017-05-09T14:51:00Z">
        <w:r w:rsidR="00577539">
          <w:rPr>
            <w:rFonts w:ascii="Times" w:hAnsi="Times"/>
          </w:rPr>
          <w:t xml:space="preserve"> exploration in an advanced manner. </w:t>
        </w:r>
      </w:ins>
      <w:ins w:id="251" w:author="Toni van der Meer" w:date="2017-05-09T14:52:00Z">
        <w:r w:rsidR="00577539">
          <w:rPr>
            <w:rFonts w:ascii="Times" w:hAnsi="Times"/>
          </w:rPr>
          <w:t>This</w:t>
        </w:r>
      </w:ins>
      <w:ins w:id="252" w:author="Toni van der Meer" w:date="2017-05-09T14:53:00Z">
        <w:r w:rsidR="00577539">
          <w:rPr>
            <w:rFonts w:ascii="Times" w:hAnsi="Times"/>
          </w:rPr>
          <w:t xml:space="preserve"> </w:t>
        </w:r>
      </w:ins>
      <w:ins w:id="253" w:author="Toni van der Meer" w:date="2017-05-09T14:54:00Z">
        <w:r w:rsidR="009B7FC7">
          <w:rPr>
            <w:rFonts w:ascii="Times" w:hAnsi="Times"/>
          </w:rPr>
          <w:t xml:space="preserve">Chapter argues that </w:t>
        </w:r>
      </w:ins>
      <w:commentRangeStart w:id="254"/>
      <w:ins w:id="255" w:author="Toni van der Meer" w:date="2017-05-09T14:53:00Z">
        <w:r w:rsidR="00577539">
          <w:rPr>
            <w:rFonts w:ascii="Times" w:hAnsi="Times"/>
          </w:rPr>
          <w:t>this</w:t>
        </w:r>
      </w:ins>
      <w:ins w:id="256" w:author="Toni van der Meer" w:date="2017-05-09T14:52:00Z">
        <w:r w:rsidR="00577539">
          <w:rPr>
            <w:rFonts w:ascii="Times" w:hAnsi="Times"/>
          </w:rPr>
          <w:t xml:space="preserve"> bridge between </w:t>
        </w:r>
      </w:ins>
      <w:ins w:id="257" w:author="Toni van der Meer" w:date="2017-05-09T14:53:00Z">
        <w:r w:rsidR="00577539">
          <w:rPr>
            <w:rFonts w:ascii="Times" w:hAnsi="Times"/>
          </w:rPr>
          <w:t xml:space="preserve">communication theories and big data </w:t>
        </w:r>
      </w:ins>
      <w:commentRangeEnd w:id="254"/>
      <w:r w:rsidR="0076462B">
        <w:rPr>
          <w:rStyle w:val="CommentReference"/>
        </w:rPr>
        <w:commentReference w:id="254"/>
      </w:r>
      <w:ins w:id="258" w:author="Toni van der Meer" w:date="2017-05-09T14:54:00Z">
        <w:del w:id="259" w:author="Jelle Boumans" w:date="2017-05-10T13:39:00Z">
          <w:r w:rsidR="009B7FC7" w:rsidDel="00F96E6F">
            <w:rPr>
              <w:rFonts w:ascii="Times" w:hAnsi="Times"/>
            </w:rPr>
            <w:delText xml:space="preserve">is </w:delText>
          </w:r>
        </w:del>
        <w:del w:id="260" w:author="Jelle Boumans" w:date="2017-05-10T13:38:00Z">
          <w:r w:rsidR="009B7FC7" w:rsidDel="00F96E6F">
            <w:rPr>
              <w:rFonts w:ascii="Times" w:hAnsi="Times"/>
            </w:rPr>
            <w:delText xml:space="preserve">what is </w:delText>
          </w:r>
        </w:del>
      </w:ins>
      <w:ins w:id="261" w:author="Toni van der Meer" w:date="2017-05-09T14:55:00Z">
        <w:del w:id="262" w:author="Jelle Boumans" w:date="2017-05-10T13:39:00Z">
          <w:r w:rsidR="009B7FC7" w:rsidDel="00F96E6F">
            <w:rPr>
              <w:rFonts w:ascii="Times" w:hAnsi="Times"/>
            </w:rPr>
            <w:delText>necessary to further contribute</w:delText>
          </w:r>
        </w:del>
      </w:ins>
      <w:ins w:id="263" w:author="Jelle Boumans" w:date="2017-05-10T13:39:00Z">
        <w:r w:rsidR="00F96E6F">
          <w:rPr>
            <w:rFonts w:ascii="Times" w:hAnsi="Times"/>
          </w:rPr>
          <w:t>can offer</w:t>
        </w:r>
      </w:ins>
      <w:ins w:id="264" w:author="Jelle Boumans" w:date="2017-05-10T14:17:00Z">
        <w:r w:rsidR="0076462B">
          <w:rPr>
            <w:rFonts w:ascii="Times" w:hAnsi="Times"/>
          </w:rPr>
          <w:t>s</w:t>
        </w:r>
      </w:ins>
      <w:ins w:id="265" w:author="Jelle Boumans" w:date="2017-05-10T13:39:00Z">
        <w:r w:rsidR="00F96E6F">
          <w:rPr>
            <w:rFonts w:ascii="Times" w:hAnsi="Times"/>
          </w:rPr>
          <w:t xml:space="preserve"> a valuable contribution</w:t>
        </w:r>
      </w:ins>
      <w:ins w:id="266" w:author="Toni van der Meer" w:date="2017-05-09T14:55:00Z">
        <w:r w:rsidR="009B7FC7">
          <w:rPr>
            <w:rFonts w:ascii="Times" w:hAnsi="Times"/>
          </w:rPr>
          <w:t xml:space="preserve"> to the field of</w:t>
        </w:r>
      </w:ins>
      <w:ins w:id="267" w:author="Toni van der Meer" w:date="2017-05-09T14:54:00Z">
        <w:r w:rsidR="009B7FC7">
          <w:rPr>
            <w:rFonts w:ascii="Times" w:hAnsi="Times"/>
          </w:rPr>
          <w:t xml:space="preserve"> corporate communication</w:t>
        </w:r>
      </w:ins>
      <w:ins w:id="268" w:author="Toni van der Meer" w:date="2017-05-09T14:55:00Z">
        <w:r w:rsidR="009B7FC7">
          <w:rPr>
            <w:rFonts w:ascii="Times" w:hAnsi="Times"/>
          </w:rPr>
          <w:t>.</w:t>
        </w:r>
      </w:ins>
    </w:p>
    <w:p w14:paraId="60E04BE8" w14:textId="77777777" w:rsidR="00B11F9D" w:rsidRDefault="000C74E0" w:rsidP="0076462B">
      <w:pPr>
        <w:spacing w:line="480" w:lineRule="auto"/>
        <w:rPr>
          <w:ins w:id="269" w:author="Jelle Boumans" w:date="2017-05-10T14:37:00Z"/>
          <w:rFonts w:ascii="Times" w:hAnsi="Times"/>
        </w:rPr>
      </w:pPr>
      <w:ins w:id="270" w:author="Jeroen  Jonkman" w:date="2017-05-08T14:29:00Z">
        <w:del w:id="271" w:author="Toni van der Meer" w:date="2017-05-09T14:55:00Z">
          <w:r w:rsidRPr="009D3E1D" w:rsidDel="009B7FC7">
            <w:rPr>
              <w:rFonts w:ascii="Times" w:hAnsi="Times"/>
            </w:rPr>
            <w:lastRenderedPageBreak/>
            <w:delText xml:space="preserve">The </w:delText>
          </w:r>
        </w:del>
      </w:ins>
      <w:ins w:id="272" w:author="Jeroen  Jonkman" w:date="2017-05-08T14:30:00Z">
        <w:del w:id="273" w:author="Toni van der Meer" w:date="2017-05-09T14:55:00Z">
          <w:r w:rsidRPr="009D3E1D" w:rsidDel="009B7FC7">
            <w:rPr>
              <w:rFonts w:ascii="Times" w:hAnsi="Times"/>
            </w:rPr>
            <w:delText>question how to process, analyze, and compare large data volumes</w:delText>
          </w:r>
        </w:del>
      </w:ins>
      <w:ins w:id="274" w:author="Jeroen  Jonkman" w:date="2017-05-08T14:29:00Z">
        <w:del w:id="275" w:author="Toni van der Meer" w:date="2017-05-09T14:55:00Z">
          <w:r w:rsidRPr="009D3E1D" w:rsidDel="009B7FC7">
            <w:rPr>
              <w:rFonts w:ascii="Times" w:hAnsi="Times"/>
            </w:rPr>
            <w:delText xml:space="preserve"> </w:delText>
          </w:r>
        </w:del>
      </w:ins>
      <w:ins w:id="276" w:author="Jeroen  Jonkman" w:date="2017-05-08T14:31:00Z">
        <w:del w:id="277" w:author="Toni van der Meer" w:date="2017-05-09T14:55:00Z">
          <w:r w:rsidRPr="009D3E1D" w:rsidDel="009B7FC7">
            <w:rPr>
              <w:rFonts w:ascii="Times" w:hAnsi="Times"/>
            </w:rPr>
            <w:delText>and dynamic datasets,</w:delText>
          </w:r>
        </w:del>
      </w:ins>
      <w:ins w:id="278" w:author="Jeroen  Jonkman" w:date="2017-05-08T15:24:00Z">
        <w:del w:id="279" w:author="Toni van der Meer" w:date="2017-05-09T14:55:00Z">
          <w:r w:rsidR="00086927" w:rsidDel="009B7FC7">
            <w:rPr>
              <w:rFonts w:ascii="Times" w:hAnsi="Times"/>
            </w:rPr>
            <w:delText xml:space="preserve"> which often contain </w:delText>
          </w:r>
        </w:del>
      </w:ins>
      <w:ins w:id="280" w:author="Jeroen  Jonkman" w:date="2017-05-08T14:31:00Z">
        <w:del w:id="281" w:author="Toni van der Meer" w:date="2017-05-09T14:55:00Z">
          <w:r w:rsidRPr="009D3E1D" w:rsidDel="009B7FC7">
            <w:rPr>
              <w:rFonts w:ascii="Times" w:hAnsi="Times"/>
            </w:rPr>
            <w:delText xml:space="preserve">presents a major challenge </w:delText>
          </w:r>
          <w:r w:rsidR="006E54BF" w:rsidRPr="009D3E1D" w:rsidDel="009B7FC7">
            <w:rPr>
              <w:rFonts w:ascii="Times" w:hAnsi="Times"/>
            </w:rPr>
            <w:delText xml:space="preserve">for these </w:delText>
          </w:r>
          <w:r w:rsidR="00B9764A" w:rsidRPr="009D3E1D" w:rsidDel="009B7FC7">
            <w:rPr>
              <w:rFonts w:ascii="Times" w:hAnsi="Times"/>
            </w:rPr>
            <w:delText xml:space="preserve">scholars. </w:delText>
          </w:r>
        </w:del>
      </w:ins>
      <w:ins w:id="282" w:author="Jeroen  Jonkman" w:date="2017-05-08T14:32:00Z">
        <w:del w:id="283" w:author="Toni van der Meer" w:date="2017-05-09T14:55:00Z">
          <w:r w:rsidR="00D35D32" w:rsidRPr="009D3E1D" w:rsidDel="009B7FC7">
            <w:rPr>
              <w:rFonts w:ascii="Times" w:hAnsi="Times"/>
            </w:rPr>
            <w:br/>
          </w:r>
        </w:del>
        <w:r w:rsidR="00D35D32" w:rsidRPr="009D3E1D">
          <w:rPr>
            <w:rFonts w:ascii="Times" w:hAnsi="Times"/>
          </w:rPr>
          <w:tab/>
        </w:r>
      </w:ins>
    </w:p>
    <w:p w14:paraId="55EBB064" w14:textId="7E46F143" w:rsidR="00FA1826" w:rsidRPr="009D3E1D" w:rsidRDefault="00FA1826" w:rsidP="0076462B">
      <w:pPr>
        <w:spacing w:line="480" w:lineRule="auto"/>
        <w:rPr>
          <w:rFonts w:ascii="Times" w:hAnsi="Times"/>
        </w:rPr>
      </w:pPr>
      <w:commentRangeStart w:id="284"/>
      <w:del w:id="285" w:author="Jelle Boumans" w:date="2017-05-10T14:37:00Z">
        <w:r w:rsidRPr="009D3E1D" w:rsidDel="00B11F9D">
          <w:rPr>
            <w:rFonts w:ascii="Times" w:hAnsi="Times"/>
          </w:rPr>
          <w:delText xml:space="preserve">While Big Data is an often-abused buzzword, there are some attempts to define it can actually help us to stipulate research directions for PR research. For instace, the often-used 3V-definition (REF) refers to volume, velocity, and variety of the data. </w:delText>
        </w:r>
      </w:del>
      <w:ins w:id="286" w:author="Jelle Boumans" w:date="2017-05-10T14:37:00Z">
        <w:r w:rsidR="00B11F9D">
          <w:rPr>
            <w:rFonts w:ascii="Times" w:hAnsi="Times"/>
          </w:rPr>
          <w:t>Given the widespread and varied use of the term ‘Big Data’, it is important to be explicit about our understanding of the concept. We will discuss big data from the ‘3V’ framework, which captures three key characteristics of Big Data: Volume, Velocity and Variety.</w:t>
        </w:r>
        <w:r w:rsidR="00B11F9D">
          <w:rPr>
            <w:rFonts w:ascii="Times" w:hAnsi="Times"/>
          </w:rPr>
          <w:t xml:space="preserve"> </w:t>
        </w:r>
      </w:ins>
      <w:r w:rsidRPr="009D3E1D">
        <w:rPr>
          <w:rFonts w:ascii="Times" w:hAnsi="Times"/>
        </w:rPr>
        <w:t xml:space="preserve">This </w:t>
      </w:r>
      <w:del w:id="287" w:author="Jelle Boumans" w:date="2017-05-10T14:37:00Z">
        <w:r w:rsidRPr="009D3E1D" w:rsidDel="00B11F9D">
          <w:rPr>
            <w:rFonts w:ascii="Times" w:hAnsi="Times"/>
          </w:rPr>
          <w:delText xml:space="preserve">already </w:delText>
        </w:r>
      </w:del>
      <w:r w:rsidRPr="009D3E1D">
        <w:rPr>
          <w:rFonts w:ascii="Times" w:hAnsi="Times"/>
        </w:rPr>
        <w:t>indicates that Big Data is not only about its size (</w:t>
      </w:r>
      <w:del w:id="288" w:author="Jelle Boumans" w:date="2017-05-10T14:38:00Z">
        <w:r w:rsidRPr="009D3E1D" w:rsidDel="00B11F9D">
          <w:rPr>
            <w:rFonts w:ascii="Times" w:hAnsi="Times"/>
          </w:rPr>
          <w:delText xml:space="preserve">after all, </w:delText>
        </w:r>
      </w:del>
      <w:r w:rsidRPr="009D3E1D">
        <w:rPr>
          <w:rFonts w:ascii="Times" w:hAnsi="Times"/>
        </w:rPr>
        <w:t xml:space="preserve">what's big today might be small tomorrow), but also about the velocity with which new data arrive (real-time character), and the variety of data that can be </w:t>
      </w:r>
      <w:del w:id="289" w:author="Jelle Boumans" w:date="2017-05-10T14:41:00Z">
        <w:r w:rsidRPr="009D3E1D" w:rsidDel="00B11F9D">
          <w:rPr>
            <w:rFonts w:ascii="Times" w:hAnsi="Times"/>
          </w:rPr>
          <w:delText xml:space="preserve">used </w:delText>
        </w:r>
      </w:del>
      <w:ins w:id="290" w:author="Jelle Boumans" w:date="2017-05-10T14:42:00Z">
        <w:r w:rsidR="00DC4ABB">
          <w:rPr>
            <w:rFonts w:ascii="Times" w:hAnsi="Times"/>
          </w:rPr>
          <w:t>considered</w:t>
        </w:r>
      </w:ins>
      <w:ins w:id="291" w:author="Jelle Boumans" w:date="2017-05-10T14:41:00Z">
        <w:r w:rsidR="00B11F9D" w:rsidRPr="009D3E1D">
          <w:rPr>
            <w:rFonts w:ascii="Times" w:hAnsi="Times"/>
          </w:rPr>
          <w:t xml:space="preserve"> </w:t>
        </w:r>
      </w:ins>
      <w:r w:rsidRPr="009D3E1D">
        <w:rPr>
          <w:rFonts w:ascii="Times" w:hAnsi="Times"/>
        </w:rPr>
        <w:t xml:space="preserve">(e.g., policy documents, media coverage, </w:t>
      </w:r>
      <w:ins w:id="292" w:author="Jelle Boumans" w:date="2017-05-10T13:42:00Z">
        <w:r w:rsidR="00F96E6F">
          <w:rPr>
            <w:rFonts w:ascii="Times" w:hAnsi="Times"/>
          </w:rPr>
          <w:t xml:space="preserve">social media, </w:t>
        </w:r>
      </w:ins>
      <w:r w:rsidRPr="009D3E1D">
        <w:rPr>
          <w:rFonts w:ascii="Times" w:hAnsi="Times"/>
        </w:rPr>
        <w:t>statistics, etc.).</w:t>
      </w:r>
      <w:ins w:id="293" w:author="Jeroen  Jonkman" w:date="2017-05-08T14:33:00Z">
        <w:r w:rsidR="00DC567F" w:rsidRPr="009D3E1D">
          <w:rPr>
            <w:rFonts w:ascii="Times" w:hAnsi="Times"/>
          </w:rPr>
          <w:tab/>
        </w:r>
        <w:r w:rsidR="00DC567F" w:rsidRPr="009D3E1D">
          <w:rPr>
            <w:rFonts w:ascii="Times" w:hAnsi="Times"/>
          </w:rPr>
          <w:br/>
        </w:r>
        <w:r w:rsidR="00DC567F" w:rsidRPr="009D3E1D">
          <w:rPr>
            <w:rFonts w:ascii="Times" w:hAnsi="Times"/>
          </w:rPr>
          <w:tab/>
        </w:r>
      </w:ins>
      <w:ins w:id="294" w:author="Jelle Boumans" w:date="2017-05-10T14:58:00Z">
        <w:r w:rsidR="003E1973">
          <w:rPr>
            <w:rFonts w:ascii="Times" w:hAnsi="Times"/>
          </w:rPr>
          <w:t xml:space="preserve">While it may be true that </w:t>
        </w:r>
      </w:ins>
      <w:ins w:id="295" w:author="Jelle Boumans" w:date="2017-05-10T14:59:00Z">
        <w:r w:rsidR="003E1973">
          <w:rPr>
            <w:rFonts w:ascii="Times" w:hAnsi="Times"/>
          </w:rPr>
          <w:t>much of</w:t>
        </w:r>
      </w:ins>
      <w:ins w:id="296" w:author="Jelle Boumans" w:date="2017-05-10T15:00:00Z">
        <w:r w:rsidR="003E1973">
          <w:rPr>
            <w:rFonts w:ascii="Times" w:hAnsi="Times"/>
          </w:rPr>
          <w:t xml:space="preserve"> </w:t>
        </w:r>
      </w:ins>
      <w:ins w:id="297" w:author="Jelle Boumans" w:date="2017-05-10T14:58:00Z">
        <w:r w:rsidR="003E1973">
          <w:rPr>
            <w:rFonts w:ascii="Times" w:hAnsi="Times"/>
          </w:rPr>
          <w:t xml:space="preserve">big data research </w:t>
        </w:r>
      </w:ins>
      <w:ins w:id="298" w:author="Jelle Boumans" w:date="2017-05-10T14:59:00Z">
        <w:r w:rsidR="003E1973">
          <w:rPr>
            <w:rFonts w:ascii="Times" w:hAnsi="Times"/>
          </w:rPr>
          <w:t xml:space="preserve">is primarily ‘data </w:t>
        </w:r>
        <w:proofErr w:type="gramStart"/>
        <w:r w:rsidR="003E1973">
          <w:rPr>
            <w:rFonts w:ascii="Times" w:hAnsi="Times"/>
          </w:rPr>
          <w:t>dri</w:t>
        </w:r>
      </w:ins>
      <w:ins w:id="299" w:author="Jelle Boumans" w:date="2017-05-10T15:00:00Z">
        <w:r w:rsidR="003E1973">
          <w:rPr>
            <w:rFonts w:ascii="Times" w:hAnsi="Times"/>
          </w:rPr>
          <w:t>ven’</w:t>
        </w:r>
        <w:proofErr w:type="gramEnd"/>
        <w:r w:rsidR="003E1973">
          <w:rPr>
            <w:rFonts w:ascii="Times" w:hAnsi="Times"/>
          </w:rPr>
          <w:t xml:space="preserve">, </w:t>
        </w:r>
      </w:ins>
      <w:del w:id="300" w:author="Jelle Boumans" w:date="2017-05-10T15:00:00Z">
        <w:r w:rsidRPr="009D3E1D" w:rsidDel="003E1973">
          <w:rPr>
            <w:rFonts w:ascii="Times" w:hAnsi="Times"/>
          </w:rPr>
          <w:delText>As</w:delText>
        </w:r>
      </w:del>
      <w:ins w:id="301" w:author="Jelle Boumans" w:date="2017-05-10T15:00:00Z">
        <w:r w:rsidR="003E1973">
          <w:rPr>
            <w:rFonts w:ascii="Times" w:hAnsi="Times"/>
          </w:rPr>
          <w:t>as</w:t>
        </w:r>
      </w:ins>
      <w:r w:rsidRPr="009D3E1D">
        <w:rPr>
          <w:rFonts w:ascii="Times" w:hAnsi="Times"/>
        </w:rPr>
        <w:t xml:space="preserve"> the literature on Computational Social Science (e.g., REF_KITCHIN) has pointed out,</w:t>
      </w:r>
      <w:commentRangeStart w:id="302"/>
      <w:r w:rsidRPr="009D3E1D">
        <w:rPr>
          <w:rFonts w:ascii="Times" w:hAnsi="Times"/>
        </w:rPr>
        <w:t xml:space="preserve"> it is a misconception that the use of Big Data techniques is inherently </w:t>
      </w:r>
      <w:proofErr w:type="spellStart"/>
      <w:r w:rsidRPr="009D3E1D">
        <w:rPr>
          <w:rFonts w:ascii="Times" w:hAnsi="Times"/>
        </w:rPr>
        <w:t>atheoretical</w:t>
      </w:r>
      <w:proofErr w:type="spellEnd"/>
      <w:r w:rsidRPr="009D3E1D">
        <w:rPr>
          <w:rFonts w:ascii="Times" w:hAnsi="Times"/>
        </w:rPr>
        <w:t xml:space="preserve">. </w:t>
      </w:r>
      <w:commentRangeEnd w:id="302"/>
      <w:r w:rsidR="00E8711F">
        <w:rPr>
          <w:rStyle w:val="CommentReference"/>
        </w:rPr>
        <w:commentReference w:id="302"/>
      </w:r>
      <w:r w:rsidRPr="009D3E1D">
        <w:rPr>
          <w:rFonts w:ascii="Times" w:hAnsi="Times"/>
        </w:rPr>
        <w:t xml:space="preserve">In contrast, </w:t>
      </w:r>
      <w:del w:id="303" w:author="Jelle Boumans" w:date="2017-05-10T15:03:00Z">
        <w:r w:rsidRPr="009D3E1D" w:rsidDel="00915FC8">
          <w:rPr>
            <w:rFonts w:ascii="Times" w:hAnsi="Times"/>
          </w:rPr>
          <w:delText>using techniques to</w:delText>
        </w:r>
      </w:del>
      <w:ins w:id="304" w:author="Jelle Boumans" w:date="2017-05-10T15:03:00Z">
        <w:r w:rsidR="00915FC8">
          <w:rPr>
            <w:rFonts w:ascii="Times" w:hAnsi="Times"/>
          </w:rPr>
          <w:t>by making sense of</w:t>
        </w:r>
      </w:ins>
      <w:del w:id="305" w:author="Jelle Boumans" w:date="2017-05-10T15:03:00Z">
        <w:r w:rsidRPr="009D3E1D" w:rsidDel="00915FC8">
          <w:rPr>
            <w:rFonts w:ascii="Times" w:hAnsi="Times"/>
          </w:rPr>
          <w:delText xml:space="preserve"> process</w:delText>
        </w:r>
      </w:del>
      <w:r w:rsidRPr="009D3E1D">
        <w:rPr>
          <w:rFonts w:ascii="Times" w:hAnsi="Times"/>
        </w:rPr>
        <w:t xml:space="preserve"> data that are too </w:t>
      </w:r>
      <w:del w:id="306" w:author="Jelle Boumans" w:date="2017-05-10T13:45:00Z">
        <w:r w:rsidRPr="009D3E1D" w:rsidDel="00F96E6F">
          <w:rPr>
            <w:rFonts w:ascii="Times" w:hAnsi="Times"/>
          </w:rPr>
          <w:delText>volominous</w:delText>
        </w:r>
      </w:del>
      <w:ins w:id="307" w:author="Jelle Boumans" w:date="2017-05-10T13:45:00Z">
        <w:r w:rsidR="00F96E6F" w:rsidRPr="009D3E1D">
          <w:rPr>
            <w:rFonts w:ascii="Times" w:hAnsi="Times"/>
          </w:rPr>
          <w:t>voluminous</w:t>
        </w:r>
      </w:ins>
      <w:r w:rsidRPr="009D3E1D">
        <w:rPr>
          <w:rFonts w:ascii="Times" w:hAnsi="Times"/>
        </w:rPr>
        <w:t>, change too fast, and are too varied to be analyzed by humans in a meaningful way</w:t>
      </w:r>
      <w:ins w:id="308" w:author="Jelle Boumans" w:date="2017-05-10T15:20:00Z">
        <w:r w:rsidR="00E8711F">
          <w:rPr>
            <w:rFonts w:ascii="Times" w:hAnsi="Times"/>
          </w:rPr>
          <w:t>, big data techniques</w:t>
        </w:r>
      </w:ins>
      <w:r w:rsidRPr="009D3E1D">
        <w:rPr>
          <w:rFonts w:ascii="Times" w:hAnsi="Times"/>
        </w:rPr>
        <w:t xml:space="preserve"> can help both with theory-building and theory-testing.</w:t>
      </w:r>
      <w:commentRangeEnd w:id="284"/>
      <w:r w:rsidR="00904BF0">
        <w:rPr>
          <w:rStyle w:val="CommentReference"/>
        </w:rPr>
        <w:commentReference w:id="284"/>
      </w:r>
      <w:ins w:id="309" w:author="Jelle Boumans" w:date="2017-05-10T14:56:00Z">
        <w:r w:rsidR="00E8711F">
          <w:rPr>
            <w:rFonts w:ascii="Times" w:hAnsi="Times"/>
          </w:rPr>
          <w:t xml:space="preserve"> </w:t>
        </w:r>
      </w:ins>
      <w:ins w:id="310" w:author="Jelle Boumans" w:date="2017-05-10T15:21:00Z">
        <w:r w:rsidR="00E8711F">
          <w:rPr>
            <w:rFonts w:ascii="Times" w:hAnsi="Times"/>
          </w:rPr>
          <w:t>T</w:t>
        </w:r>
      </w:ins>
      <w:ins w:id="311" w:author="Jelle Boumans" w:date="2017-05-10T14:56:00Z">
        <w:r w:rsidR="003E1973">
          <w:rPr>
            <w:rFonts w:ascii="Times" w:hAnsi="Times"/>
          </w:rPr>
          <w:t>his Ch</w:t>
        </w:r>
        <w:r w:rsidR="00E8711F">
          <w:rPr>
            <w:rFonts w:ascii="Times" w:hAnsi="Times"/>
          </w:rPr>
          <w:t>apter</w:t>
        </w:r>
      </w:ins>
      <w:ins w:id="312" w:author="Jelle Boumans" w:date="2017-05-10T15:21:00Z">
        <w:r w:rsidR="00E8711F">
          <w:rPr>
            <w:rFonts w:ascii="Times" w:hAnsi="Times"/>
          </w:rPr>
          <w:t xml:space="preserve"> will demonstrate this point for</w:t>
        </w:r>
      </w:ins>
      <w:ins w:id="313" w:author="Jelle Boumans" w:date="2017-05-10T14:56:00Z">
        <w:r w:rsidR="003E1973">
          <w:rPr>
            <w:rFonts w:ascii="Times" w:hAnsi="Times"/>
          </w:rPr>
          <w:t xml:space="preserve"> t</w:t>
        </w:r>
      </w:ins>
      <w:ins w:id="314" w:author="Jelle Boumans" w:date="2017-05-10T14:55:00Z">
        <w:r w:rsidR="003E1973">
          <w:rPr>
            <w:rFonts w:ascii="Times" w:hAnsi="Times"/>
          </w:rPr>
          <w:t>he field of corporate communication and PR</w:t>
        </w:r>
      </w:ins>
      <w:ins w:id="315" w:author="Jelle Boumans" w:date="2017-05-10T15:22:00Z">
        <w:r w:rsidR="00E8711F">
          <w:rPr>
            <w:rFonts w:ascii="Times" w:hAnsi="Times"/>
          </w:rPr>
          <w:t xml:space="preserve">. </w:t>
        </w:r>
      </w:ins>
    </w:p>
    <w:p w14:paraId="4DDABDED" w14:textId="77777777" w:rsidR="00CB2027" w:rsidRPr="00D23F2A" w:rsidRDefault="00CB2027" w:rsidP="0089339B">
      <w:pPr>
        <w:spacing w:line="480" w:lineRule="auto"/>
        <w:rPr>
          <w:ins w:id="316" w:author="Jeroen  Jonkman" w:date="2017-05-08T14:34:00Z"/>
          <w:rFonts w:ascii="Times" w:hAnsi="Times"/>
        </w:rPr>
      </w:pPr>
    </w:p>
    <w:p w14:paraId="5BB4FF84" w14:textId="77777777" w:rsidR="00D23F2A" w:rsidRPr="00F27F47" w:rsidRDefault="00820BAD" w:rsidP="00D23F2A">
      <w:pPr>
        <w:spacing w:line="480" w:lineRule="auto"/>
        <w:rPr>
          <w:rFonts w:ascii="Times" w:eastAsia="Times New Roman" w:hAnsi="Times" w:cs="Times New Roman"/>
          <w:rPrChange w:id="317" w:author="Jelle Boumans" w:date="2017-05-09T17:42:00Z">
            <w:rPr>
              <w:rFonts w:ascii="Times" w:eastAsia="Times New Roman" w:hAnsi="Times" w:cs="Times New Roman"/>
              <w:lang w:val="nl-NL"/>
            </w:rPr>
          </w:rPrChange>
        </w:rPr>
      </w:pPr>
      <w:proofErr w:type="gramStart"/>
      <w:r w:rsidRPr="00D23F2A">
        <w:rPr>
          <w:rFonts w:ascii="Times" w:hAnsi="Times"/>
        </w:rPr>
        <w:t xml:space="preserve">References </w:t>
      </w:r>
      <w:r w:rsidR="00D23F2A" w:rsidRPr="00F27F47">
        <w:rPr>
          <w:rFonts w:ascii="Times" w:eastAsia="Times New Roman" w:hAnsi="Times" w:cs="Times New Roman"/>
          <w:rPrChange w:id="318" w:author="Jelle Boumans" w:date="2017-05-09T17:42:00Z">
            <w:rPr>
              <w:rFonts w:ascii="Times" w:eastAsia="Times New Roman" w:hAnsi="Times" w:cs="Times New Roman"/>
              <w:lang w:val="nl-NL"/>
            </w:rPr>
          </w:rPrChange>
        </w:rPr>
        <w:br/>
      </w:r>
      <w:r w:rsidR="006772B0" w:rsidRPr="00F27F47">
        <w:rPr>
          <w:rFonts w:ascii="Times" w:eastAsia="Times New Roman" w:hAnsi="Times" w:cs="Times New Roman"/>
          <w:rPrChange w:id="319" w:author="Jelle Boumans" w:date="2017-05-09T17:42:00Z">
            <w:rPr>
              <w:rFonts w:ascii="Times" w:eastAsia="Times New Roman" w:hAnsi="Times" w:cs="Times New Roman"/>
              <w:lang w:val="nl-NL"/>
            </w:rPr>
          </w:rPrChange>
        </w:rPr>
        <w:t>Carroll, C. E., &amp; McCombs, M. (2003).</w:t>
      </w:r>
      <w:proofErr w:type="gramEnd"/>
      <w:r w:rsidR="006772B0" w:rsidRPr="00F27F47">
        <w:rPr>
          <w:rFonts w:ascii="Times" w:eastAsia="Times New Roman" w:hAnsi="Times" w:cs="Times New Roman"/>
          <w:rPrChange w:id="320" w:author="Jelle Boumans" w:date="2017-05-09T17:42:00Z">
            <w:rPr>
              <w:rFonts w:ascii="Times" w:eastAsia="Times New Roman" w:hAnsi="Times" w:cs="Times New Roman"/>
              <w:lang w:val="nl-NL"/>
            </w:rPr>
          </w:rPrChange>
        </w:rPr>
        <w:t xml:space="preserve"> Agenda-setting effects of business news on </w:t>
      </w:r>
    </w:p>
    <w:p w14:paraId="49BB63AA" w14:textId="77777777" w:rsidR="006772B0" w:rsidRPr="00F27F47" w:rsidRDefault="006772B0" w:rsidP="00517230">
      <w:pPr>
        <w:spacing w:line="480" w:lineRule="auto"/>
        <w:ind w:left="720"/>
        <w:rPr>
          <w:rFonts w:ascii="Times" w:eastAsia="Times New Roman" w:hAnsi="Times" w:cs="Times New Roman"/>
          <w:rPrChange w:id="321"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22" w:author="Jelle Boumans" w:date="2017-05-09T17:42:00Z">
            <w:rPr>
              <w:rFonts w:ascii="Times" w:eastAsia="Times New Roman" w:hAnsi="Times" w:cs="Times New Roman"/>
              <w:lang w:val="nl-NL"/>
            </w:rPr>
          </w:rPrChange>
        </w:rPr>
        <w:lastRenderedPageBreak/>
        <w:t>the</w:t>
      </w:r>
      <w:proofErr w:type="gramEnd"/>
      <w:r w:rsidRPr="00F27F47">
        <w:rPr>
          <w:rFonts w:ascii="Times" w:eastAsia="Times New Roman" w:hAnsi="Times" w:cs="Times New Roman"/>
          <w:rPrChange w:id="323" w:author="Jelle Boumans" w:date="2017-05-09T17:42:00Z">
            <w:rPr>
              <w:rFonts w:ascii="Times" w:eastAsia="Times New Roman" w:hAnsi="Times" w:cs="Times New Roman"/>
              <w:lang w:val="nl-NL"/>
            </w:rPr>
          </w:rPrChange>
        </w:rPr>
        <w:t xml:space="preserve"> public's images and opinions about major corporations. </w:t>
      </w:r>
      <w:proofErr w:type="gramStart"/>
      <w:r w:rsidRPr="00F27F47">
        <w:rPr>
          <w:rFonts w:ascii="Times" w:eastAsia="Times New Roman" w:hAnsi="Times" w:cs="Times New Roman"/>
          <w:i/>
          <w:iCs/>
          <w:rPrChange w:id="324" w:author="Jelle Boumans" w:date="2017-05-09T17:42:00Z">
            <w:rPr>
              <w:rFonts w:ascii="Times" w:eastAsia="Times New Roman" w:hAnsi="Times" w:cs="Times New Roman"/>
              <w:i/>
              <w:iCs/>
              <w:lang w:val="nl-NL"/>
            </w:rPr>
          </w:rPrChange>
        </w:rPr>
        <w:t>Corporate reputation review</w:t>
      </w:r>
      <w:r w:rsidRPr="00F27F47">
        <w:rPr>
          <w:rFonts w:ascii="Times" w:eastAsia="Times New Roman" w:hAnsi="Times" w:cs="Times New Roman"/>
          <w:rPrChange w:id="325"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26" w:author="Jelle Boumans" w:date="2017-05-09T17:42:00Z">
            <w:rPr>
              <w:rFonts w:ascii="Times" w:eastAsia="Times New Roman" w:hAnsi="Times" w:cs="Times New Roman"/>
              <w:i/>
              <w:iCs/>
              <w:lang w:val="nl-NL"/>
            </w:rPr>
          </w:rPrChange>
        </w:rPr>
        <w:t>6</w:t>
      </w:r>
      <w:r w:rsidRPr="00F27F47">
        <w:rPr>
          <w:rFonts w:ascii="Times" w:eastAsia="Times New Roman" w:hAnsi="Times" w:cs="Times New Roman"/>
          <w:rPrChange w:id="327" w:author="Jelle Boumans" w:date="2017-05-09T17:42:00Z">
            <w:rPr>
              <w:rFonts w:ascii="Times" w:eastAsia="Times New Roman" w:hAnsi="Times" w:cs="Times New Roman"/>
              <w:lang w:val="nl-NL"/>
            </w:rPr>
          </w:rPrChange>
        </w:rPr>
        <w:t>(1), 36-46.</w:t>
      </w:r>
      <w:proofErr w:type="gramEnd"/>
    </w:p>
    <w:p w14:paraId="34EB3C23" w14:textId="77777777" w:rsidR="00D23F2A" w:rsidRPr="00F27F47" w:rsidRDefault="00AB7056" w:rsidP="00517230">
      <w:pPr>
        <w:spacing w:line="480" w:lineRule="auto"/>
        <w:rPr>
          <w:rFonts w:ascii="Times" w:eastAsia="Times New Roman" w:hAnsi="Times" w:cs="Times New Roman"/>
          <w:rPrChange w:id="328"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29" w:author="Jelle Boumans" w:date="2017-05-09T17:42:00Z">
            <w:rPr>
              <w:rFonts w:ascii="Times" w:eastAsia="Times New Roman" w:hAnsi="Times" w:cs="Times New Roman"/>
              <w:lang w:val="nl-NL"/>
            </w:rPr>
          </w:rPrChange>
        </w:rPr>
        <w:t xml:space="preserve">Cornelissen, J., </w:t>
      </w:r>
      <w:proofErr w:type="spellStart"/>
      <w:r w:rsidRPr="00F27F47">
        <w:rPr>
          <w:rFonts w:ascii="Times" w:eastAsia="Times New Roman" w:hAnsi="Times" w:cs="Times New Roman"/>
          <w:rPrChange w:id="330" w:author="Jelle Boumans" w:date="2017-05-09T17:42:00Z">
            <w:rPr>
              <w:rFonts w:ascii="Times" w:eastAsia="Times New Roman" w:hAnsi="Times" w:cs="Times New Roman"/>
              <w:lang w:val="nl-NL"/>
            </w:rPr>
          </w:rPrChange>
        </w:rPr>
        <w:t>Thøger</w:t>
      </w:r>
      <w:proofErr w:type="spellEnd"/>
      <w:r w:rsidRPr="00F27F47">
        <w:rPr>
          <w:rFonts w:ascii="Times" w:eastAsia="Times New Roman" w:hAnsi="Times" w:cs="Times New Roman"/>
          <w:rPrChange w:id="331" w:author="Jelle Boumans" w:date="2017-05-09T17:42:00Z">
            <w:rPr>
              <w:rFonts w:ascii="Times" w:eastAsia="Times New Roman" w:hAnsi="Times" w:cs="Times New Roman"/>
              <w:lang w:val="nl-NL"/>
            </w:rPr>
          </w:rPrChange>
        </w:rPr>
        <w:t xml:space="preserve"> Christensen, L., &amp; </w:t>
      </w:r>
      <w:proofErr w:type="spellStart"/>
      <w:r w:rsidRPr="00F27F47">
        <w:rPr>
          <w:rFonts w:ascii="Times" w:eastAsia="Times New Roman" w:hAnsi="Times" w:cs="Times New Roman"/>
          <w:rPrChange w:id="332" w:author="Jelle Boumans" w:date="2017-05-09T17:42:00Z">
            <w:rPr>
              <w:rFonts w:ascii="Times" w:eastAsia="Times New Roman" w:hAnsi="Times" w:cs="Times New Roman"/>
              <w:lang w:val="nl-NL"/>
            </w:rPr>
          </w:rPrChange>
        </w:rPr>
        <w:t>Kinuthia</w:t>
      </w:r>
      <w:proofErr w:type="spellEnd"/>
      <w:r w:rsidRPr="00F27F47">
        <w:rPr>
          <w:rFonts w:ascii="Times" w:eastAsia="Times New Roman" w:hAnsi="Times" w:cs="Times New Roman"/>
          <w:rPrChange w:id="333" w:author="Jelle Boumans" w:date="2017-05-09T17:42:00Z">
            <w:rPr>
              <w:rFonts w:ascii="Times" w:eastAsia="Times New Roman" w:hAnsi="Times" w:cs="Times New Roman"/>
              <w:lang w:val="nl-NL"/>
            </w:rPr>
          </w:rPrChange>
        </w:rPr>
        <w:t>, K. (2012).</w:t>
      </w:r>
      <w:proofErr w:type="gramEnd"/>
      <w:r w:rsidRPr="00F27F47">
        <w:rPr>
          <w:rFonts w:ascii="Times" w:eastAsia="Times New Roman" w:hAnsi="Times" w:cs="Times New Roman"/>
          <w:rPrChange w:id="334" w:author="Jelle Boumans" w:date="2017-05-09T17:42:00Z">
            <w:rPr>
              <w:rFonts w:ascii="Times" w:eastAsia="Times New Roman" w:hAnsi="Times" w:cs="Times New Roman"/>
              <w:lang w:val="nl-NL"/>
            </w:rPr>
          </w:rPrChange>
        </w:rPr>
        <w:t xml:space="preserve"> Corporate brands and </w:t>
      </w:r>
    </w:p>
    <w:p w14:paraId="3F6EDA37" w14:textId="77777777" w:rsidR="00AB7056" w:rsidRPr="00F27F47" w:rsidRDefault="00AB7056" w:rsidP="00517230">
      <w:pPr>
        <w:spacing w:line="480" w:lineRule="auto"/>
        <w:ind w:left="720"/>
        <w:rPr>
          <w:rFonts w:ascii="Times" w:eastAsia="Times New Roman" w:hAnsi="Times" w:cs="Times New Roman"/>
          <w:rPrChange w:id="335"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36" w:author="Jelle Boumans" w:date="2017-05-09T17:42:00Z">
            <w:rPr>
              <w:rFonts w:ascii="Times" w:eastAsia="Times New Roman" w:hAnsi="Times" w:cs="Times New Roman"/>
              <w:lang w:val="nl-NL"/>
            </w:rPr>
          </w:rPrChange>
        </w:rPr>
        <w:t>identity</w:t>
      </w:r>
      <w:proofErr w:type="gramEnd"/>
      <w:r w:rsidRPr="00F27F47">
        <w:rPr>
          <w:rFonts w:ascii="Times" w:eastAsia="Times New Roman" w:hAnsi="Times" w:cs="Times New Roman"/>
          <w:rPrChange w:id="337" w:author="Jelle Boumans" w:date="2017-05-09T17:42:00Z">
            <w:rPr>
              <w:rFonts w:ascii="Times" w:eastAsia="Times New Roman" w:hAnsi="Times" w:cs="Times New Roman"/>
              <w:lang w:val="nl-NL"/>
            </w:rPr>
          </w:rPrChange>
        </w:rPr>
        <w:t>: Developing stronger theory and a call for shifting the debate. European Journal of Marketing, 46(7/8), 1093-1102.</w:t>
      </w:r>
    </w:p>
    <w:p w14:paraId="1AB63F1B" w14:textId="77777777" w:rsidR="00AB08A9" w:rsidRPr="00F27F47" w:rsidRDefault="00AB08A9" w:rsidP="00517230">
      <w:pPr>
        <w:spacing w:line="480" w:lineRule="auto"/>
        <w:rPr>
          <w:rFonts w:ascii="Times" w:eastAsia="Times New Roman" w:hAnsi="Times" w:cs="Times New Roman"/>
          <w:rPrChange w:id="338"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39" w:author="Jelle Boumans" w:date="2017-05-09T17:42:00Z">
            <w:rPr>
              <w:rFonts w:ascii="Times" w:eastAsia="Times New Roman" w:hAnsi="Times" w:cs="Times New Roman"/>
              <w:lang w:val="nl-NL"/>
            </w:rPr>
          </w:rPrChange>
        </w:rPr>
        <w:t>Christensen, L</w:t>
      </w:r>
      <w:r w:rsidR="00D23F2A" w:rsidRPr="00F27F47">
        <w:rPr>
          <w:rFonts w:ascii="Times" w:eastAsia="Times New Roman" w:hAnsi="Times" w:cs="Times New Roman"/>
          <w:rPrChange w:id="340" w:author="Jelle Boumans" w:date="2017-05-09T17:42:00Z">
            <w:rPr>
              <w:rFonts w:ascii="Times" w:eastAsia="Times New Roman" w:hAnsi="Times" w:cs="Times New Roman"/>
              <w:lang w:val="nl-NL"/>
            </w:rPr>
          </w:rPrChange>
        </w:rPr>
        <w:t>T</w:t>
      </w:r>
      <w:r w:rsidRPr="00F27F47">
        <w:rPr>
          <w:rFonts w:ascii="Times" w:eastAsia="Times New Roman" w:hAnsi="Times" w:cs="Times New Roman"/>
          <w:rPrChange w:id="341" w:author="Jelle Boumans" w:date="2017-05-09T17:42:00Z">
            <w:rPr>
              <w:rFonts w:ascii="Times" w:eastAsia="Times New Roman" w:hAnsi="Times" w:cs="Times New Roman"/>
              <w:lang w:val="nl-NL"/>
            </w:rPr>
          </w:rPrChange>
        </w:rPr>
        <w:t>., &amp; Cornelissen, J. (2011).</w:t>
      </w:r>
      <w:proofErr w:type="gramEnd"/>
      <w:r w:rsidRPr="00F27F47">
        <w:rPr>
          <w:rFonts w:ascii="Times" w:eastAsia="Times New Roman" w:hAnsi="Times" w:cs="Times New Roman"/>
          <w:rPrChange w:id="342" w:author="Jelle Boumans" w:date="2017-05-09T17:42:00Z">
            <w:rPr>
              <w:rFonts w:ascii="Times" w:eastAsia="Times New Roman" w:hAnsi="Times" w:cs="Times New Roman"/>
              <w:lang w:val="nl-NL"/>
            </w:rPr>
          </w:rPrChange>
        </w:rPr>
        <w:t xml:space="preserve"> Bridging corporate and organizational </w:t>
      </w:r>
    </w:p>
    <w:p w14:paraId="5C9FC174" w14:textId="77777777" w:rsidR="00AB08A9" w:rsidRPr="00F27F47" w:rsidRDefault="00AB08A9" w:rsidP="00517230">
      <w:pPr>
        <w:spacing w:line="480" w:lineRule="auto"/>
        <w:ind w:left="720"/>
        <w:rPr>
          <w:rFonts w:ascii="Times" w:eastAsia="Times New Roman" w:hAnsi="Times" w:cs="Times New Roman"/>
          <w:rPrChange w:id="343"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44" w:author="Jelle Boumans" w:date="2017-05-09T17:42:00Z">
            <w:rPr>
              <w:rFonts w:ascii="Times" w:eastAsia="Times New Roman" w:hAnsi="Times" w:cs="Times New Roman"/>
              <w:lang w:val="nl-NL"/>
            </w:rPr>
          </w:rPrChange>
        </w:rPr>
        <w:t>communication</w:t>
      </w:r>
      <w:proofErr w:type="gramEnd"/>
      <w:r w:rsidRPr="00F27F47">
        <w:rPr>
          <w:rFonts w:ascii="Times" w:eastAsia="Times New Roman" w:hAnsi="Times" w:cs="Times New Roman"/>
          <w:rPrChange w:id="345" w:author="Jelle Boumans" w:date="2017-05-09T17:42:00Z">
            <w:rPr>
              <w:rFonts w:ascii="Times" w:eastAsia="Times New Roman" w:hAnsi="Times" w:cs="Times New Roman"/>
              <w:lang w:val="nl-NL"/>
            </w:rPr>
          </w:rPrChange>
        </w:rPr>
        <w:t xml:space="preserve">: Review, development and a look to the future. </w:t>
      </w:r>
      <w:r w:rsidRPr="00F27F47">
        <w:rPr>
          <w:rFonts w:ascii="Times" w:eastAsia="Times New Roman" w:hAnsi="Times" w:cs="Times New Roman"/>
          <w:i/>
          <w:iCs/>
          <w:rPrChange w:id="346" w:author="Jelle Boumans" w:date="2017-05-09T17:42:00Z">
            <w:rPr>
              <w:rFonts w:ascii="Times" w:eastAsia="Times New Roman" w:hAnsi="Times" w:cs="Times New Roman"/>
              <w:i/>
              <w:iCs/>
              <w:lang w:val="nl-NL"/>
            </w:rPr>
          </w:rPrChange>
        </w:rPr>
        <w:t>Management Communication Quarterly</w:t>
      </w:r>
      <w:r w:rsidRPr="00F27F47">
        <w:rPr>
          <w:rFonts w:ascii="Times" w:eastAsia="Times New Roman" w:hAnsi="Times" w:cs="Times New Roman"/>
          <w:rPrChange w:id="347"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48" w:author="Jelle Boumans" w:date="2017-05-09T17:42:00Z">
            <w:rPr>
              <w:rFonts w:ascii="Times" w:eastAsia="Times New Roman" w:hAnsi="Times" w:cs="Times New Roman"/>
              <w:i/>
              <w:iCs/>
              <w:lang w:val="nl-NL"/>
            </w:rPr>
          </w:rPrChange>
        </w:rPr>
        <w:t>25</w:t>
      </w:r>
      <w:r w:rsidRPr="00F27F47">
        <w:rPr>
          <w:rFonts w:ascii="Times" w:eastAsia="Times New Roman" w:hAnsi="Times" w:cs="Times New Roman"/>
          <w:rPrChange w:id="349" w:author="Jelle Boumans" w:date="2017-05-09T17:42:00Z">
            <w:rPr>
              <w:rFonts w:ascii="Times" w:eastAsia="Times New Roman" w:hAnsi="Times" w:cs="Times New Roman"/>
              <w:lang w:val="nl-NL"/>
            </w:rPr>
          </w:rPrChange>
        </w:rPr>
        <w:t>(3), 383-414.</w:t>
      </w:r>
    </w:p>
    <w:p w14:paraId="77CD6664" w14:textId="77777777" w:rsidR="000A313D" w:rsidRPr="00F27F47" w:rsidRDefault="000634E3" w:rsidP="00517230">
      <w:pPr>
        <w:spacing w:line="480" w:lineRule="auto"/>
        <w:rPr>
          <w:rFonts w:ascii="Times" w:eastAsia="Times New Roman" w:hAnsi="Times" w:cs="Times New Roman"/>
          <w:rPrChange w:id="350" w:author="Jelle Boumans" w:date="2017-05-09T17:42:00Z">
            <w:rPr>
              <w:rFonts w:ascii="Times" w:eastAsia="Times New Roman" w:hAnsi="Times" w:cs="Times New Roman"/>
              <w:lang w:val="nl-NL"/>
            </w:rPr>
          </w:rPrChange>
        </w:rPr>
      </w:pPr>
      <w:r w:rsidRPr="00F27F47">
        <w:rPr>
          <w:rFonts w:ascii="Times" w:eastAsia="Times New Roman" w:hAnsi="Times" w:cs="Times New Roman"/>
          <w:rPrChange w:id="351" w:author="Jelle Boumans" w:date="2017-05-09T17:42:00Z">
            <w:rPr>
              <w:rFonts w:ascii="Times" w:eastAsia="Times New Roman" w:hAnsi="Times" w:cs="Times New Roman"/>
              <w:lang w:val="nl-NL"/>
            </w:rPr>
          </w:rPrChange>
        </w:rPr>
        <w:t>Edwards, L. (2012). Defining the ‘</w:t>
      </w:r>
      <w:proofErr w:type="spellStart"/>
      <w:r w:rsidRPr="00F27F47">
        <w:rPr>
          <w:rFonts w:ascii="Times" w:eastAsia="Times New Roman" w:hAnsi="Times" w:cs="Times New Roman"/>
          <w:rPrChange w:id="352" w:author="Jelle Boumans" w:date="2017-05-09T17:42:00Z">
            <w:rPr>
              <w:rFonts w:ascii="Times" w:eastAsia="Times New Roman" w:hAnsi="Times" w:cs="Times New Roman"/>
              <w:lang w:val="nl-NL"/>
            </w:rPr>
          </w:rPrChange>
        </w:rPr>
        <w:t>object’of</w:t>
      </w:r>
      <w:proofErr w:type="spellEnd"/>
      <w:r w:rsidRPr="00F27F47">
        <w:rPr>
          <w:rFonts w:ascii="Times" w:eastAsia="Times New Roman" w:hAnsi="Times" w:cs="Times New Roman"/>
          <w:rPrChange w:id="353" w:author="Jelle Boumans" w:date="2017-05-09T17:42:00Z">
            <w:rPr>
              <w:rFonts w:ascii="Times" w:eastAsia="Times New Roman" w:hAnsi="Times" w:cs="Times New Roman"/>
              <w:lang w:val="nl-NL"/>
            </w:rPr>
          </w:rPrChange>
        </w:rPr>
        <w:t xml:space="preserve"> public relations research: A new starting </w:t>
      </w:r>
    </w:p>
    <w:p w14:paraId="1DDDEFB5" w14:textId="77777777" w:rsidR="000634E3" w:rsidRPr="00F27F47" w:rsidRDefault="000634E3" w:rsidP="00517230">
      <w:pPr>
        <w:spacing w:line="480" w:lineRule="auto"/>
        <w:ind w:firstLine="720"/>
        <w:rPr>
          <w:rFonts w:ascii="Times" w:eastAsia="Times New Roman" w:hAnsi="Times" w:cs="Times New Roman"/>
          <w:rPrChange w:id="354"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55" w:author="Jelle Boumans" w:date="2017-05-09T17:42:00Z">
            <w:rPr>
              <w:rFonts w:ascii="Times" w:eastAsia="Times New Roman" w:hAnsi="Times" w:cs="Times New Roman"/>
              <w:lang w:val="nl-NL"/>
            </w:rPr>
          </w:rPrChange>
        </w:rPr>
        <w:t>point</w:t>
      </w:r>
      <w:proofErr w:type="gramEnd"/>
      <w:r w:rsidRPr="00F27F47">
        <w:rPr>
          <w:rFonts w:ascii="Times" w:eastAsia="Times New Roman" w:hAnsi="Times" w:cs="Times New Roman"/>
          <w:rPrChange w:id="356"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57" w:author="Jelle Boumans" w:date="2017-05-09T17:42:00Z">
            <w:rPr>
              <w:rFonts w:ascii="Times" w:eastAsia="Times New Roman" w:hAnsi="Times" w:cs="Times New Roman"/>
              <w:i/>
              <w:iCs/>
              <w:lang w:val="nl-NL"/>
            </w:rPr>
          </w:rPrChange>
        </w:rPr>
        <w:t>Public Relations Inquiry</w:t>
      </w:r>
      <w:r w:rsidRPr="00F27F47">
        <w:rPr>
          <w:rFonts w:ascii="Times" w:eastAsia="Times New Roman" w:hAnsi="Times" w:cs="Times New Roman"/>
          <w:rPrChange w:id="358"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59" w:author="Jelle Boumans" w:date="2017-05-09T17:42:00Z">
            <w:rPr>
              <w:rFonts w:ascii="Times" w:eastAsia="Times New Roman" w:hAnsi="Times" w:cs="Times New Roman"/>
              <w:i/>
              <w:iCs/>
              <w:lang w:val="nl-NL"/>
            </w:rPr>
          </w:rPrChange>
        </w:rPr>
        <w:t>1</w:t>
      </w:r>
      <w:r w:rsidRPr="00F27F47">
        <w:rPr>
          <w:rFonts w:ascii="Times" w:eastAsia="Times New Roman" w:hAnsi="Times" w:cs="Times New Roman"/>
          <w:rPrChange w:id="360" w:author="Jelle Boumans" w:date="2017-05-09T17:42:00Z">
            <w:rPr>
              <w:rFonts w:ascii="Times" w:eastAsia="Times New Roman" w:hAnsi="Times" w:cs="Times New Roman"/>
              <w:lang w:val="nl-NL"/>
            </w:rPr>
          </w:rPrChange>
        </w:rPr>
        <w:t>(1), 7-30.</w:t>
      </w:r>
    </w:p>
    <w:p w14:paraId="6641C373" w14:textId="77777777" w:rsidR="000A313D" w:rsidRPr="00F27F47" w:rsidRDefault="00A94692" w:rsidP="00517230">
      <w:pPr>
        <w:spacing w:line="480" w:lineRule="auto"/>
        <w:rPr>
          <w:rFonts w:ascii="Times" w:eastAsia="Times New Roman" w:hAnsi="Times" w:cs="Times New Roman"/>
          <w:rPrChange w:id="361" w:author="Jelle Boumans" w:date="2017-05-09T17:42:00Z">
            <w:rPr>
              <w:rFonts w:ascii="Times" w:eastAsia="Times New Roman" w:hAnsi="Times" w:cs="Times New Roman"/>
              <w:lang w:val="nl-NL"/>
            </w:rPr>
          </w:rPrChange>
        </w:rPr>
      </w:pPr>
      <w:proofErr w:type="spellStart"/>
      <w:proofErr w:type="gramStart"/>
      <w:r w:rsidRPr="00F27F47">
        <w:rPr>
          <w:rFonts w:ascii="Times" w:eastAsia="Times New Roman" w:hAnsi="Times" w:cs="Times New Roman"/>
          <w:rPrChange w:id="362" w:author="Jelle Boumans" w:date="2017-05-09T17:42:00Z">
            <w:rPr>
              <w:rFonts w:ascii="Times" w:eastAsia="Times New Roman" w:hAnsi="Times" w:cs="Times New Roman"/>
              <w:lang w:val="nl-NL"/>
            </w:rPr>
          </w:rPrChange>
        </w:rPr>
        <w:t>Luoma-aho</w:t>
      </w:r>
      <w:proofErr w:type="spellEnd"/>
      <w:r w:rsidRPr="00F27F47">
        <w:rPr>
          <w:rFonts w:ascii="Times" w:eastAsia="Times New Roman" w:hAnsi="Times" w:cs="Times New Roman"/>
          <w:rPrChange w:id="363" w:author="Jelle Boumans" w:date="2017-05-09T17:42:00Z">
            <w:rPr>
              <w:rFonts w:ascii="Times" w:eastAsia="Times New Roman" w:hAnsi="Times" w:cs="Times New Roman"/>
              <w:lang w:val="nl-NL"/>
            </w:rPr>
          </w:rPrChange>
        </w:rPr>
        <w:t xml:space="preserve">, V., &amp; </w:t>
      </w:r>
      <w:proofErr w:type="spellStart"/>
      <w:r w:rsidRPr="00F27F47">
        <w:rPr>
          <w:rFonts w:ascii="Times" w:eastAsia="Times New Roman" w:hAnsi="Times" w:cs="Times New Roman"/>
          <w:rPrChange w:id="364" w:author="Jelle Boumans" w:date="2017-05-09T17:42:00Z">
            <w:rPr>
              <w:rFonts w:ascii="Times" w:eastAsia="Times New Roman" w:hAnsi="Times" w:cs="Times New Roman"/>
              <w:lang w:val="nl-NL"/>
            </w:rPr>
          </w:rPrChange>
        </w:rPr>
        <w:t>Vos</w:t>
      </w:r>
      <w:proofErr w:type="spellEnd"/>
      <w:r w:rsidRPr="00F27F47">
        <w:rPr>
          <w:rFonts w:ascii="Times" w:eastAsia="Times New Roman" w:hAnsi="Times" w:cs="Times New Roman"/>
          <w:rPrChange w:id="365" w:author="Jelle Boumans" w:date="2017-05-09T17:42:00Z">
            <w:rPr>
              <w:rFonts w:ascii="Times" w:eastAsia="Times New Roman" w:hAnsi="Times" w:cs="Times New Roman"/>
              <w:lang w:val="nl-NL"/>
            </w:rPr>
          </w:rPrChange>
        </w:rPr>
        <w:t>, M. (2010).</w:t>
      </w:r>
      <w:proofErr w:type="gramEnd"/>
      <w:r w:rsidRPr="00F27F47">
        <w:rPr>
          <w:rFonts w:ascii="Times" w:eastAsia="Times New Roman" w:hAnsi="Times" w:cs="Times New Roman"/>
          <w:rPrChange w:id="366" w:author="Jelle Boumans" w:date="2017-05-09T17:42:00Z">
            <w:rPr>
              <w:rFonts w:ascii="Times" w:eastAsia="Times New Roman" w:hAnsi="Times" w:cs="Times New Roman"/>
              <w:lang w:val="nl-NL"/>
            </w:rPr>
          </w:rPrChange>
        </w:rPr>
        <w:t xml:space="preserve"> Towards a more dynamic stakeholder model: </w:t>
      </w:r>
    </w:p>
    <w:p w14:paraId="03F404AC" w14:textId="77777777" w:rsidR="00A94692" w:rsidRPr="00F27F47" w:rsidRDefault="00A94692" w:rsidP="00517230">
      <w:pPr>
        <w:spacing w:line="480" w:lineRule="auto"/>
        <w:ind w:left="720"/>
        <w:rPr>
          <w:rFonts w:ascii="Times" w:eastAsia="Times New Roman" w:hAnsi="Times" w:cs="Times New Roman"/>
          <w:rPrChange w:id="367"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68" w:author="Jelle Boumans" w:date="2017-05-09T17:42:00Z">
            <w:rPr>
              <w:rFonts w:ascii="Times" w:eastAsia="Times New Roman" w:hAnsi="Times" w:cs="Times New Roman"/>
              <w:lang w:val="nl-NL"/>
            </w:rPr>
          </w:rPrChange>
        </w:rPr>
        <w:t>acknowledging</w:t>
      </w:r>
      <w:proofErr w:type="gramEnd"/>
      <w:r w:rsidRPr="00F27F47">
        <w:rPr>
          <w:rFonts w:ascii="Times" w:eastAsia="Times New Roman" w:hAnsi="Times" w:cs="Times New Roman"/>
          <w:rPrChange w:id="369" w:author="Jelle Boumans" w:date="2017-05-09T17:42:00Z">
            <w:rPr>
              <w:rFonts w:ascii="Times" w:eastAsia="Times New Roman" w:hAnsi="Times" w:cs="Times New Roman"/>
              <w:lang w:val="nl-NL"/>
            </w:rPr>
          </w:rPrChange>
        </w:rPr>
        <w:t xml:space="preserve"> multiple issue arenas. </w:t>
      </w:r>
      <w:r w:rsidRPr="00F27F47">
        <w:rPr>
          <w:rFonts w:ascii="Times" w:eastAsia="Times New Roman" w:hAnsi="Times" w:cs="Times New Roman"/>
          <w:i/>
          <w:iCs/>
          <w:rPrChange w:id="370" w:author="Jelle Boumans" w:date="2017-05-09T17:42:00Z">
            <w:rPr>
              <w:rFonts w:ascii="Times" w:eastAsia="Times New Roman" w:hAnsi="Times" w:cs="Times New Roman"/>
              <w:i/>
              <w:iCs/>
              <w:lang w:val="nl-NL"/>
            </w:rPr>
          </w:rPrChange>
        </w:rPr>
        <w:t>Corporate Communications: An International Journal</w:t>
      </w:r>
      <w:r w:rsidRPr="00F27F47">
        <w:rPr>
          <w:rFonts w:ascii="Times" w:eastAsia="Times New Roman" w:hAnsi="Times" w:cs="Times New Roman"/>
          <w:rPrChange w:id="371"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72" w:author="Jelle Boumans" w:date="2017-05-09T17:42:00Z">
            <w:rPr>
              <w:rFonts w:ascii="Times" w:eastAsia="Times New Roman" w:hAnsi="Times" w:cs="Times New Roman"/>
              <w:i/>
              <w:iCs/>
              <w:lang w:val="nl-NL"/>
            </w:rPr>
          </w:rPrChange>
        </w:rPr>
        <w:t>15</w:t>
      </w:r>
      <w:r w:rsidRPr="00F27F47">
        <w:rPr>
          <w:rFonts w:ascii="Times" w:eastAsia="Times New Roman" w:hAnsi="Times" w:cs="Times New Roman"/>
          <w:rPrChange w:id="373" w:author="Jelle Boumans" w:date="2017-05-09T17:42:00Z">
            <w:rPr>
              <w:rFonts w:ascii="Times" w:eastAsia="Times New Roman" w:hAnsi="Times" w:cs="Times New Roman"/>
              <w:lang w:val="nl-NL"/>
            </w:rPr>
          </w:rPrChange>
        </w:rPr>
        <w:t>(3), 315-331.</w:t>
      </w:r>
    </w:p>
    <w:p w14:paraId="4363F18F" w14:textId="77777777" w:rsidR="00820BAD" w:rsidRPr="00F27F47" w:rsidRDefault="00820BAD" w:rsidP="00517230">
      <w:pPr>
        <w:spacing w:line="480" w:lineRule="auto"/>
        <w:rPr>
          <w:rFonts w:ascii="Times" w:eastAsia="Times New Roman" w:hAnsi="Times" w:cs="Times New Roman"/>
          <w:rPrChange w:id="374"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75" w:author="Jelle Boumans" w:date="2017-05-09T17:42:00Z">
            <w:rPr>
              <w:rFonts w:ascii="Times" w:eastAsia="Times New Roman" w:hAnsi="Times" w:cs="Times New Roman"/>
              <w:lang w:val="nl-NL"/>
            </w:rPr>
          </w:rPrChange>
        </w:rPr>
        <w:t>Meyer, J. W., Scott, W. R., Rowan, B., &amp; Deal, T. E. (1985).</w:t>
      </w:r>
      <w:proofErr w:type="gramEnd"/>
      <w:r w:rsidRPr="00F27F47">
        <w:rPr>
          <w:rFonts w:ascii="Times" w:eastAsia="Times New Roman" w:hAnsi="Times" w:cs="Times New Roman"/>
          <w:rPrChange w:id="376"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77" w:author="Jelle Boumans" w:date="2017-05-09T17:42:00Z">
            <w:rPr>
              <w:rFonts w:ascii="Times" w:eastAsia="Times New Roman" w:hAnsi="Times" w:cs="Times New Roman"/>
              <w:i/>
              <w:iCs/>
              <w:lang w:val="nl-NL"/>
            </w:rPr>
          </w:rPrChange>
        </w:rPr>
        <w:t>Organizational environments: Ritual and rationality</w:t>
      </w:r>
      <w:r w:rsidRPr="00F27F47">
        <w:rPr>
          <w:rFonts w:ascii="Times" w:eastAsia="Times New Roman" w:hAnsi="Times" w:cs="Times New Roman"/>
          <w:rPrChange w:id="378" w:author="Jelle Boumans" w:date="2017-05-09T17:42:00Z">
            <w:rPr>
              <w:rFonts w:ascii="Times" w:eastAsia="Times New Roman" w:hAnsi="Times" w:cs="Times New Roman"/>
              <w:lang w:val="nl-NL"/>
            </w:rPr>
          </w:rPrChange>
        </w:rPr>
        <w:t xml:space="preserve"> (Vol. 542). Beverly Hills, Calif.: Sage.</w:t>
      </w:r>
    </w:p>
    <w:p w14:paraId="6C36C1D4" w14:textId="77777777" w:rsidR="000A313D" w:rsidRPr="00F27F47" w:rsidRDefault="008F6E55" w:rsidP="00517230">
      <w:pPr>
        <w:spacing w:line="480" w:lineRule="auto"/>
        <w:rPr>
          <w:rFonts w:ascii="Times" w:eastAsia="Times New Roman" w:hAnsi="Times" w:cs="Times New Roman"/>
          <w:rPrChange w:id="379" w:author="Jelle Boumans" w:date="2017-05-09T17:42:00Z">
            <w:rPr>
              <w:rFonts w:ascii="Times" w:eastAsia="Times New Roman" w:hAnsi="Times" w:cs="Times New Roman"/>
              <w:lang w:val="nl-NL"/>
            </w:rPr>
          </w:rPrChange>
        </w:rPr>
      </w:pPr>
      <w:proofErr w:type="spellStart"/>
      <w:proofErr w:type="gramStart"/>
      <w:r w:rsidRPr="00F27F47">
        <w:rPr>
          <w:rFonts w:ascii="Times" w:eastAsia="Times New Roman" w:hAnsi="Times" w:cs="Times New Roman"/>
          <w:rPrChange w:id="380" w:author="Jelle Boumans" w:date="2017-05-09T17:42:00Z">
            <w:rPr>
              <w:rFonts w:ascii="Times" w:eastAsia="Times New Roman" w:hAnsi="Times" w:cs="Times New Roman"/>
              <w:lang w:val="nl-NL"/>
            </w:rPr>
          </w:rPrChange>
        </w:rPr>
        <w:t>Meznar</w:t>
      </w:r>
      <w:proofErr w:type="spellEnd"/>
      <w:r w:rsidRPr="00F27F47">
        <w:rPr>
          <w:rFonts w:ascii="Times" w:eastAsia="Times New Roman" w:hAnsi="Times" w:cs="Times New Roman"/>
          <w:rPrChange w:id="381" w:author="Jelle Boumans" w:date="2017-05-09T17:42:00Z">
            <w:rPr>
              <w:rFonts w:ascii="Times" w:eastAsia="Times New Roman" w:hAnsi="Times" w:cs="Times New Roman"/>
              <w:lang w:val="nl-NL"/>
            </w:rPr>
          </w:rPrChange>
        </w:rPr>
        <w:t>, M. B., &amp; Nigh, D. (1995).</w:t>
      </w:r>
      <w:proofErr w:type="gramEnd"/>
      <w:r w:rsidRPr="00F27F47">
        <w:rPr>
          <w:rFonts w:ascii="Times" w:eastAsia="Times New Roman" w:hAnsi="Times" w:cs="Times New Roman"/>
          <w:rPrChange w:id="382" w:author="Jelle Boumans" w:date="2017-05-09T17:42:00Z">
            <w:rPr>
              <w:rFonts w:ascii="Times" w:eastAsia="Times New Roman" w:hAnsi="Times" w:cs="Times New Roman"/>
              <w:lang w:val="nl-NL"/>
            </w:rPr>
          </w:rPrChange>
        </w:rPr>
        <w:t xml:space="preserve"> </w:t>
      </w:r>
      <w:proofErr w:type="gramStart"/>
      <w:r w:rsidRPr="00F27F47">
        <w:rPr>
          <w:rFonts w:ascii="Times" w:eastAsia="Times New Roman" w:hAnsi="Times" w:cs="Times New Roman"/>
          <w:rPrChange w:id="383" w:author="Jelle Boumans" w:date="2017-05-09T17:42:00Z">
            <w:rPr>
              <w:rFonts w:ascii="Times" w:eastAsia="Times New Roman" w:hAnsi="Times" w:cs="Times New Roman"/>
              <w:lang w:val="nl-NL"/>
            </w:rPr>
          </w:rPrChange>
        </w:rPr>
        <w:t>Buffer or bridge?</w:t>
      </w:r>
      <w:proofErr w:type="gramEnd"/>
      <w:r w:rsidRPr="00F27F47">
        <w:rPr>
          <w:rFonts w:ascii="Times" w:eastAsia="Times New Roman" w:hAnsi="Times" w:cs="Times New Roman"/>
          <w:rPrChange w:id="384" w:author="Jelle Boumans" w:date="2017-05-09T17:42:00Z">
            <w:rPr>
              <w:rFonts w:ascii="Times" w:eastAsia="Times New Roman" w:hAnsi="Times" w:cs="Times New Roman"/>
              <w:lang w:val="nl-NL"/>
            </w:rPr>
          </w:rPrChange>
        </w:rPr>
        <w:t xml:space="preserve"> Environmental and </w:t>
      </w:r>
    </w:p>
    <w:p w14:paraId="0BB6DBC7" w14:textId="77777777" w:rsidR="008F6E55" w:rsidRPr="00F27F47" w:rsidRDefault="008F6E55" w:rsidP="00517230">
      <w:pPr>
        <w:spacing w:line="480" w:lineRule="auto"/>
        <w:ind w:left="720"/>
        <w:rPr>
          <w:rFonts w:ascii="Times" w:eastAsia="Times New Roman" w:hAnsi="Times" w:cs="Times New Roman"/>
          <w:rPrChange w:id="385"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386" w:author="Jelle Boumans" w:date="2017-05-09T17:42:00Z">
            <w:rPr>
              <w:rFonts w:ascii="Times" w:eastAsia="Times New Roman" w:hAnsi="Times" w:cs="Times New Roman"/>
              <w:lang w:val="nl-NL"/>
            </w:rPr>
          </w:rPrChange>
        </w:rPr>
        <w:t>organizational</w:t>
      </w:r>
      <w:proofErr w:type="gramEnd"/>
      <w:r w:rsidRPr="00F27F47">
        <w:rPr>
          <w:rFonts w:ascii="Times" w:eastAsia="Times New Roman" w:hAnsi="Times" w:cs="Times New Roman"/>
          <w:rPrChange w:id="387" w:author="Jelle Boumans" w:date="2017-05-09T17:42:00Z">
            <w:rPr>
              <w:rFonts w:ascii="Times" w:eastAsia="Times New Roman" w:hAnsi="Times" w:cs="Times New Roman"/>
              <w:lang w:val="nl-NL"/>
            </w:rPr>
          </w:rPrChange>
        </w:rPr>
        <w:t xml:space="preserve"> determinants of public affairs activities in American firms.</w:t>
      </w:r>
      <w:r w:rsidR="000A313D" w:rsidRPr="00F27F47">
        <w:rPr>
          <w:rFonts w:ascii="Times" w:eastAsia="Times New Roman" w:hAnsi="Times" w:cs="Times New Roman"/>
          <w:rPrChange w:id="388"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89" w:author="Jelle Boumans" w:date="2017-05-09T17:42:00Z">
            <w:rPr>
              <w:rFonts w:ascii="Times" w:eastAsia="Times New Roman" w:hAnsi="Times" w:cs="Times New Roman"/>
              <w:i/>
              <w:iCs/>
              <w:lang w:val="nl-NL"/>
            </w:rPr>
          </w:rPrChange>
        </w:rPr>
        <w:t>Academy of Management Journal</w:t>
      </w:r>
      <w:r w:rsidRPr="00F27F47">
        <w:rPr>
          <w:rFonts w:ascii="Times" w:eastAsia="Times New Roman" w:hAnsi="Times" w:cs="Times New Roman"/>
          <w:rPrChange w:id="390"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391" w:author="Jelle Boumans" w:date="2017-05-09T17:42:00Z">
            <w:rPr>
              <w:rFonts w:ascii="Times" w:eastAsia="Times New Roman" w:hAnsi="Times" w:cs="Times New Roman"/>
              <w:i/>
              <w:iCs/>
              <w:lang w:val="nl-NL"/>
            </w:rPr>
          </w:rPrChange>
        </w:rPr>
        <w:t>38</w:t>
      </w:r>
      <w:r w:rsidRPr="00F27F47">
        <w:rPr>
          <w:rFonts w:ascii="Times" w:eastAsia="Times New Roman" w:hAnsi="Times" w:cs="Times New Roman"/>
          <w:rPrChange w:id="392" w:author="Jelle Boumans" w:date="2017-05-09T17:42:00Z">
            <w:rPr>
              <w:rFonts w:ascii="Times" w:eastAsia="Times New Roman" w:hAnsi="Times" w:cs="Times New Roman"/>
              <w:lang w:val="nl-NL"/>
            </w:rPr>
          </w:rPrChange>
        </w:rPr>
        <w:t>(4), 975-996.</w:t>
      </w:r>
    </w:p>
    <w:p w14:paraId="011A1B37" w14:textId="77777777" w:rsidR="000A313D" w:rsidRPr="00F27F47" w:rsidRDefault="00181C98" w:rsidP="00517230">
      <w:pPr>
        <w:spacing w:line="480" w:lineRule="auto"/>
        <w:rPr>
          <w:rFonts w:ascii="Times" w:eastAsia="Times New Roman" w:hAnsi="Times" w:cs="Times New Roman"/>
          <w:rPrChange w:id="393" w:author="Jelle Boumans" w:date="2017-05-09T17:42:00Z">
            <w:rPr>
              <w:rFonts w:ascii="Times" w:eastAsia="Times New Roman" w:hAnsi="Times" w:cs="Times New Roman"/>
              <w:lang w:val="nl-NL"/>
            </w:rPr>
          </w:rPrChange>
        </w:rPr>
      </w:pPr>
      <w:proofErr w:type="spellStart"/>
      <w:proofErr w:type="gramStart"/>
      <w:r w:rsidRPr="00F27F47">
        <w:rPr>
          <w:rFonts w:ascii="Times" w:eastAsia="Times New Roman" w:hAnsi="Times" w:cs="Times New Roman"/>
          <w:rPrChange w:id="394" w:author="Jelle Boumans" w:date="2017-05-09T17:42:00Z">
            <w:rPr>
              <w:rFonts w:ascii="Times" w:eastAsia="Times New Roman" w:hAnsi="Times" w:cs="Times New Roman"/>
              <w:lang w:val="nl-NL"/>
            </w:rPr>
          </w:rPrChange>
        </w:rPr>
        <w:t>Patriotta</w:t>
      </w:r>
      <w:proofErr w:type="spellEnd"/>
      <w:r w:rsidRPr="00F27F47">
        <w:rPr>
          <w:rFonts w:ascii="Times" w:eastAsia="Times New Roman" w:hAnsi="Times" w:cs="Times New Roman"/>
          <w:rPrChange w:id="395" w:author="Jelle Boumans" w:date="2017-05-09T17:42:00Z">
            <w:rPr>
              <w:rFonts w:ascii="Times" w:eastAsia="Times New Roman" w:hAnsi="Times" w:cs="Times New Roman"/>
              <w:lang w:val="nl-NL"/>
            </w:rPr>
          </w:rPrChange>
        </w:rPr>
        <w:t>, G., Gond, J. P., &amp; Schultz, F. (2011).</w:t>
      </w:r>
      <w:proofErr w:type="gramEnd"/>
      <w:r w:rsidRPr="00F27F47">
        <w:rPr>
          <w:rFonts w:ascii="Times" w:eastAsia="Times New Roman" w:hAnsi="Times" w:cs="Times New Roman"/>
          <w:rPrChange w:id="396" w:author="Jelle Boumans" w:date="2017-05-09T17:42:00Z">
            <w:rPr>
              <w:rFonts w:ascii="Times" w:eastAsia="Times New Roman" w:hAnsi="Times" w:cs="Times New Roman"/>
              <w:lang w:val="nl-NL"/>
            </w:rPr>
          </w:rPrChange>
        </w:rPr>
        <w:t xml:space="preserve"> Maintaining legitimacy: </w:t>
      </w:r>
    </w:p>
    <w:p w14:paraId="6192D01D" w14:textId="77777777" w:rsidR="000A313D" w:rsidRPr="00F27F47" w:rsidRDefault="00181C98" w:rsidP="00517230">
      <w:pPr>
        <w:spacing w:line="480" w:lineRule="auto"/>
        <w:ind w:firstLine="720"/>
        <w:rPr>
          <w:rFonts w:ascii="Times" w:eastAsia="Times New Roman" w:hAnsi="Times" w:cs="Times New Roman"/>
          <w:i/>
          <w:iCs/>
          <w:rPrChange w:id="397" w:author="Jelle Boumans" w:date="2017-05-09T17:42:00Z">
            <w:rPr>
              <w:rFonts w:ascii="Times" w:eastAsia="Times New Roman" w:hAnsi="Times" w:cs="Times New Roman"/>
              <w:i/>
              <w:iCs/>
              <w:lang w:val="nl-NL"/>
            </w:rPr>
          </w:rPrChange>
        </w:rPr>
      </w:pPr>
      <w:proofErr w:type="gramStart"/>
      <w:r w:rsidRPr="00F27F47">
        <w:rPr>
          <w:rFonts w:ascii="Times" w:eastAsia="Times New Roman" w:hAnsi="Times" w:cs="Times New Roman"/>
          <w:rPrChange w:id="398" w:author="Jelle Boumans" w:date="2017-05-09T17:42:00Z">
            <w:rPr>
              <w:rFonts w:ascii="Times" w:eastAsia="Times New Roman" w:hAnsi="Times" w:cs="Times New Roman"/>
              <w:lang w:val="nl-NL"/>
            </w:rPr>
          </w:rPrChange>
        </w:rPr>
        <w:t>Controversies, orders of worth, and public justifications.</w:t>
      </w:r>
      <w:proofErr w:type="gramEnd"/>
      <w:r w:rsidRPr="00F27F47">
        <w:rPr>
          <w:rFonts w:ascii="Times" w:eastAsia="Times New Roman" w:hAnsi="Times" w:cs="Times New Roman"/>
          <w:rPrChange w:id="399"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400" w:author="Jelle Boumans" w:date="2017-05-09T17:42:00Z">
            <w:rPr>
              <w:rFonts w:ascii="Times" w:eastAsia="Times New Roman" w:hAnsi="Times" w:cs="Times New Roman"/>
              <w:i/>
              <w:iCs/>
              <w:lang w:val="nl-NL"/>
            </w:rPr>
          </w:rPrChange>
        </w:rPr>
        <w:t xml:space="preserve">Journal of </w:t>
      </w:r>
    </w:p>
    <w:p w14:paraId="5846DF26" w14:textId="77777777" w:rsidR="00181C98" w:rsidRPr="00F27F47" w:rsidRDefault="00181C98" w:rsidP="00517230">
      <w:pPr>
        <w:spacing w:line="480" w:lineRule="auto"/>
        <w:ind w:firstLine="720"/>
        <w:rPr>
          <w:rFonts w:ascii="Times" w:eastAsia="Times New Roman" w:hAnsi="Times" w:cs="Times New Roman"/>
          <w:rPrChange w:id="401" w:author="Jelle Boumans" w:date="2017-05-09T17:42:00Z">
            <w:rPr>
              <w:rFonts w:ascii="Times" w:eastAsia="Times New Roman" w:hAnsi="Times" w:cs="Times New Roman"/>
              <w:lang w:val="nl-NL"/>
            </w:rPr>
          </w:rPrChange>
        </w:rPr>
      </w:pPr>
      <w:r w:rsidRPr="00F27F47">
        <w:rPr>
          <w:rFonts w:ascii="Times" w:eastAsia="Times New Roman" w:hAnsi="Times" w:cs="Times New Roman"/>
          <w:i/>
          <w:iCs/>
          <w:rPrChange w:id="402" w:author="Jelle Boumans" w:date="2017-05-09T17:42:00Z">
            <w:rPr>
              <w:rFonts w:ascii="Times" w:eastAsia="Times New Roman" w:hAnsi="Times" w:cs="Times New Roman"/>
              <w:i/>
              <w:iCs/>
              <w:lang w:val="nl-NL"/>
            </w:rPr>
          </w:rPrChange>
        </w:rPr>
        <w:t>Management Studies</w:t>
      </w:r>
      <w:r w:rsidRPr="00F27F47">
        <w:rPr>
          <w:rFonts w:ascii="Times" w:eastAsia="Times New Roman" w:hAnsi="Times" w:cs="Times New Roman"/>
          <w:rPrChange w:id="403"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404" w:author="Jelle Boumans" w:date="2017-05-09T17:42:00Z">
            <w:rPr>
              <w:rFonts w:ascii="Times" w:eastAsia="Times New Roman" w:hAnsi="Times" w:cs="Times New Roman"/>
              <w:i/>
              <w:iCs/>
              <w:lang w:val="nl-NL"/>
            </w:rPr>
          </w:rPrChange>
        </w:rPr>
        <w:t>48</w:t>
      </w:r>
      <w:r w:rsidRPr="00F27F47">
        <w:rPr>
          <w:rFonts w:ascii="Times" w:eastAsia="Times New Roman" w:hAnsi="Times" w:cs="Times New Roman"/>
          <w:rPrChange w:id="405" w:author="Jelle Boumans" w:date="2017-05-09T17:42:00Z">
            <w:rPr>
              <w:rFonts w:ascii="Times" w:eastAsia="Times New Roman" w:hAnsi="Times" w:cs="Times New Roman"/>
              <w:lang w:val="nl-NL"/>
            </w:rPr>
          </w:rPrChange>
        </w:rPr>
        <w:t>(8), 1804-1836.</w:t>
      </w:r>
    </w:p>
    <w:p w14:paraId="31EB885A" w14:textId="77777777" w:rsidR="00B10300" w:rsidRPr="00F27F47" w:rsidRDefault="00036F54" w:rsidP="00517230">
      <w:pPr>
        <w:spacing w:line="480" w:lineRule="auto"/>
        <w:rPr>
          <w:rFonts w:ascii="Times" w:eastAsia="Times New Roman" w:hAnsi="Times" w:cs="Times New Roman"/>
          <w:rPrChange w:id="406" w:author="Jelle Boumans" w:date="2017-05-09T17:42:00Z">
            <w:rPr>
              <w:rFonts w:ascii="Times" w:eastAsia="Times New Roman" w:hAnsi="Times" w:cs="Times New Roman"/>
              <w:lang w:val="nl-NL"/>
            </w:rPr>
          </w:rPrChange>
        </w:rPr>
      </w:pPr>
      <w:r w:rsidRPr="00FB6614">
        <w:rPr>
          <w:rFonts w:ascii="Times" w:eastAsia="Times New Roman" w:hAnsi="Times" w:cs="Times New Roman"/>
          <w:lang w:val="nl-NL"/>
        </w:rPr>
        <w:t xml:space="preserve">Schultz, F., Castelló, I., &amp; Morsing, M. (2013). </w:t>
      </w:r>
      <w:r w:rsidRPr="00F27F47">
        <w:rPr>
          <w:rFonts w:ascii="Times" w:eastAsia="Times New Roman" w:hAnsi="Times" w:cs="Times New Roman"/>
          <w:rPrChange w:id="407" w:author="Jelle Boumans" w:date="2017-05-09T17:42:00Z">
            <w:rPr>
              <w:rFonts w:ascii="Times" w:eastAsia="Times New Roman" w:hAnsi="Times" w:cs="Times New Roman"/>
              <w:lang w:val="nl-NL"/>
            </w:rPr>
          </w:rPrChange>
        </w:rPr>
        <w:t xml:space="preserve">The construction of corporate social </w:t>
      </w:r>
    </w:p>
    <w:p w14:paraId="33DAAC7A" w14:textId="77777777" w:rsidR="00B10300" w:rsidRDefault="00036F54" w:rsidP="00517230">
      <w:pPr>
        <w:spacing w:line="480" w:lineRule="auto"/>
        <w:ind w:firstLine="720"/>
        <w:rPr>
          <w:rFonts w:ascii="Times" w:eastAsia="Times New Roman" w:hAnsi="Times" w:cs="Times New Roman"/>
          <w:i/>
          <w:iCs/>
          <w:lang w:val="nl-NL"/>
        </w:rPr>
      </w:pPr>
      <w:proofErr w:type="gramStart"/>
      <w:r w:rsidRPr="00F27F47">
        <w:rPr>
          <w:rFonts w:ascii="Times" w:eastAsia="Times New Roman" w:hAnsi="Times" w:cs="Times New Roman"/>
          <w:rPrChange w:id="408" w:author="Jelle Boumans" w:date="2017-05-09T17:42:00Z">
            <w:rPr>
              <w:rFonts w:ascii="Times" w:eastAsia="Times New Roman" w:hAnsi="Times" w:cs="Times New Roman"/>
              <w:lang w:val="nl-NL"/>
            </w:rPr>
          </w:rPrChange>
        </w:rPr>
        <w:t>responsibility</w:t>
      </w:r>
      <w:proofErr w:type="gramEnd"/>
      <w:r w:rsidRPr="00F27F47">
        <w:rPr>
          <w:rFonts w:ascii="Times" w:eastAsia="Times New Roman" w:hAnsi="Times" w:cs="Times New Roman"/>
          <w:rPrChange w:id="409" w:author="Jelle Boumans" w:date="2017-05-09T17:42:00Z">
            <w:rPr>
              <w:rFonts w:ascii="Times" w:eastAsia="Times New Roman" w:hAnsi="Times" w:cs="Times New Roman"/>
              <w:lang w:val="nl-NL"/>
            </w:rPr>
          </w:rPrChange>
        </w:rPr>
        <w:t xml:space="preserve"> in network societies: A communication view. </w:t>
      </w:r>
      <w:r w:rsidRPr="00D23F2A">
        <w:rPr>
          <w:rFonts w:ascii="Times" w:eastAsia="Times New Roman" w:hAnsi="Times" w:cs="Times New Roman"/>
          <w:i/>
          <w:iCs/>
          <w:lang w:val="nl-NL"/>
        </w:rPr>
        <w:t>Journal of</w:t>
      </w:r>
    </w:p>
    <w:p w14:paraId="67179E9B" w14:textId="77777777" w:rsidR="00036F54" w:rsidRPr="00517230" w:rsidRDefault="00036F54" w:rsidP="00517230">
      <w:pPr>
        <w:spacing w:line="480" w:lineRule="auto"/>
        <w:ind w:firstLine="720"/>
        <w:rPr>
          <w:rFonts w:ascii="Times" w:eastAsia="Times New Roman" w:hAnsi="Times" w:cs="Times New Roman"/>
          <w:i/>
          <w:iCs/>
          <w:lang w:val="nl-NL"/>
        </w:rPr>
      </w:pPr>
      <w:r w:rsidRPr="00D23F2A">
        <w:rPr>
          <w:rFonts w:ascii="Times" w:eastAsia="Times New Roman" w:hAnsi="Times" w:cs="Times New Roman"/>
          <w:i/>
          <w:iCs/>
          <w:lang w:val="nl-NL"/>
        </w:rPr>
        <w:t>business ethics</w:t>
      </w:r>
      <w:r w:rsidRPr="00D23F2A">
        <w:rPr>
          <w:rFonts w:ascii="Times" w:eastAsia="Times New Roman" w:hAnsi="Times" w:cs="Times New Roman"/>
          <w:lang w:val="nl-NL"/>
        </w:rPr>
        <w:t xml:space="preserve">, </w:t>
      </w:r>
      <w:r w:rsidRPr="00D23F2A">
        <w:rPr>
          <w:rFonts w:ascii="Times" w:eastAsia="Times New Roman" w:hAnsi="Times" w:cs="Times New Roman"/>
          <w:i/>
          <w:iCs/>
          <w:lang w:val="nl-NL"/>
        </w:rPr>
        <w:t>115</w:t>
      </w:r>
      <w:r w:rsidRPr="00D23F2A">
        <w:rPr>
          <w:rFonts w:ascii="Times" w:eastAsia="Times New Roman" w:hAnsi="Times" w:cs="Times New Roman"/>
          <w:lang w:val="nl-NL"/>
        </w:rPr>
        <w:t>(4), 681-692.</w:t>
      </w:r>
    </w:p>
    <w:p w14:paraId="102C9BCB" w14:textId="77777777" w:rsidR="00DA0059" w:rsidRDefault="00250FF5" w:rsidP="00517230">
      <w:pPr>
        <w:spacing w:line="480" w:lineRule="auto"/>
        <w:rPr>
          <w:rFonts w:ascii="Times" w:eastAsia="Times New Roman" w:hAnsi="Times" w:cs="Times New Roman"/>
          <w:lang w:val="nl-NL"/>
        </w:rPr>
      </w:pPr>
      <w:r w:rsidRPr="00D23F2A">
        <w:rPr>
          <w:rFonts w:ascii="Times" w:eastAsia="Times New Roman" w:hAnsi="Times" w:cs="Times New Roman"/>
          <w:lang w:val="nl-NL"/>
        </w:rPr>
        <w:t>Schultz, F., Kleinnijenhuis, J., Oegema, D., Utz, S., &amp; Van Atteveldt, W. (2012).</w:t>
      </w:r>
    </w:p>
    <w:p w14:paraId="1A617B69" w14:textId="77777777" w:rsidR="00DA0059" w:rsidRPr="00F27F47" w:rsidRDefault="00250FF5" w:rsidP="00517230">
      <w:pPr>
        <w:spacing w:line="480" w:lineRule="auto"/>
        <w:ind w:firstLine="720"/>
        <w:rPr>
          <w:rFonts w:ascii="Times" w:eastAsia="Times New Roman" w:hAnsi="Times" w:cs="Times New Roman"/>
          <w:rPrChange w:id="410" w:author="Jelle Boumans" w:date="2017-05-09T17:42:00Z">
            <w:rPr>
              <w:rFonts w:ascii="Times" w:eastAsia="Times New Roman" w:hAnsi="Times" w:cs="Times New Roman"/>
              <w:lang w:val="nl-NL"/>
            </w:rPr>
          </w:rPrChange>
        </w:rPr>
      </w:pPr>
      <w:r w:rsidRPr="00F27F47">
        <w:rPr>
          <w:rFonts w:ascii="Times" w:eastAsia="Times New Roman" w:hAnsi="Times" w:cs="Times New Roman"/>
          <w:rPrChange w:id="411" w:author="Jelle Boumans" w:date="2017-05-09T17:42:00Z">
            <w:rPr>
              <w:rFonts w:ascii="Times" w:eastAsia="Times New Roman" w:hAnsi="Times" w:cs="Times New Roman"/>
              <w:lang w:val="nl-NL"/>
            </w:rPr>
          </w:rPrChange>
        </w:rPr>
        <w:lastRenderedPageBreak/>
        <w:t xml:space="preserve">Strategic framing in the BP crisis: A semantic network analysis of associative </w:t>
      </w:r>
    </w:p>
    <w:p w14:paraId="28C83B9F" w14:textId="77777777" w:rsidR="00250FF5" w:rsidRPr="00D23F2A" w:rsidRDefault="00250FF5" w:rsidP="00517230">
      <w:pPr>
        <w:spacing w:line="480" w:lineRule="auto"/>
        <w:ind w:firstLine="720"/>
        <w:rPr>
          <w:rFonts w:ascii="Times" w:eastAsia="Times New Roman" w:hAnsi="Times" w:cs="Times New Roman"/>
          <w:lang w:val="nl-NL"/>
        </w:rPr>
      </w:pPr>
      <w:r w:rsidRPr="00D23F2A">
        <w:rPr>
          <w:rFonts w:ascii="Times" w:eastAsia="Times New Roman" w:hAnsi="Times" w:cs="Times New Roman"/>
          <w:lang w:val="nl-NL"/>
        </w:rPr>
        <w:t xml:space="preserve">frames. </w:t>
      </w:r>
      <w:r w:rsidRPr="00D23F2A">
        <w:rPr>
          <w:rFonts w:ascii="Times" w:eastAsia="Times New Roman" w:hAnsi="Times" w:cs="Times New Roman"/>
          <w:i/>
          <w:iCs/>
          <w:lang w:val="nl-NL"/>
        </w:rPr>
        <w:t>Public Relations Review</w:t>
      </w:r>
      <w:r w:rsidRPr="00D23F2A">
        <w:rPr>
          <w:rFonts w:ascii="Times" w:eastAsia="Times New Roman" w:hAnsi="Times" w:cs="Times New Roman"/>
          <w:lang w:val="nl-NL"/>
        </w:rPr>
        <w:t xml:space="preserve">, </w:t>
      </w:r>
      <w:r w:rsidRPr="00D23F2A">
        <w:rPr>
          <w:rFonts w:ascii="Times" w:eastAsia="Times New Roman" w:hAnsi="Times" w:cs="Times New Roman"/>
          <w:i/>
          <w:iCs/>
          <w:lang w:val="nl-NL"/>
        </w:rPr>
        <w:t>38</w:t>
      </w:r>
      <w:r w:rsidRPr="00D23F2A">
        <w:rPr>
          <w:rFonts w:ascii="Times" w:eastAsia="Times New Roman" w:hAnsi="Times" w:cs="Times New Roman"/>
          <w:lang w:val="nl-NL"/>
        </w:rPr>
        <w:t>(1), 97-107.</w:t>
      </w:r>
    </w:p>
    <w:p w14:paraId="24A3F963" w14:textId="77777777" w:rsidR="00DA0059" w:rsidRDefault="00E8749E" w:rsidP="00517230">
      <w:pPr>
        <w:widowControl w:val="0"/>
        <w:autoSpaceDE w:val="0"/>
        <w:autoSpaceDN w:val="0"/>
        <w:adjustRightInd w:val="0"/>
        <w:spacing w:line="480" w:lineRule="auto"/>
        <w:rPr>
          <w:rFonts w:ascii="Times" w:hAnsi="Times" w:cs="Times New Roman"/>
        </w:rPr>
      </w:pPr>
      <w:proofErr w:type="gramStart"/>
      <w:r w:rsidRPr="00D23F2A">
        <w:rPr>
          <w:rFonts w:ascii="Times" w:hAnsi="Times" w:cs="Times New Roman"/>
        </w:rPr>
        <w:t>Taylor, J. R., &amp; Van Every, E. J. (2000).</w:t>
      </w:r>
      <w:proofErr w:type="gramEnd"/>
      <w:r w:rsidRPr="00D23F2A">
        <w:rPr>
          <w:rFonts w:ascii="Times" w:hAnsi="Times" w:cs="Times New Roman"/>
        </w:rPr>
        <w:t xml:space="preserve"> The emergent organization: Communication </w:t>
      </w:r>
    </w:p>
    <w:p w14:paraId="41A30E67" w14:textId="77777777" w:rsidR="00E8749E" w:rsidRPr="00D23F2A" w:rsidRDefault="00E8749E" w:rsidP="00517230">
      <w:pPr>
        <w:widowControl w:val="0"/>
        <w:autoSpaceDE w:val="0"/>
        <w:autoSpaceDN w:val="0"/>
        <w:adjustRightInd w:val="0"/>
        <w:spacing w:line="480" w:lineRule="auto"/>
        <w:ind w:firstLine="720"/>
        <w:rPr>
          <w:rFonts w:ascii="Times" w:hAnsi="Times" w:cs="Times New Roman"/>
        </w:rPr>
      </w:pPr>
      <w:proofErr w:type="gramStart"/>
      <w:r w:rsidRPr="00D23F2A">
        <w:rPr>
          <w:rFonts w:ascii="Times" w:hAnsi="Times" w:cs="Times New Roman"/>
        </w:rPr>
        <w:t>as</w:t>
      </w:r>
      <w:proofErr w:type="gramEnd"/>
      <w:r w:rsidRPr="00D23F2A">
        <w:rPr>
          <w:rFonts w:ascii="Times" w:hAnsi="Times" w:cs="Times New Roman"/>
        </w:rPr>
        <w:t xml:space="preserve"> its site and surface. Mahwah, NJ: Lawrence Erlbaum Associates.</w:t>
      </w:r>
    </w:p>
    <w:p w14:paraId="276C4B2E" w14:textId="77777777" w:rsidR="00DA0059" w:rsidRPr="00F27F47" w:rsidRDefault="00DD5FAB" w:rsidP="00517230">
      <w:pPr>
        <w:spacing w:line="480" w:lineRule="auto"/>
        <w:rPr>
          <w:rFonts w:ascii="Times" w:eastAsia="Times New Roman" w:hAnsi="Times" w:cs="Times New Roman"/>
          <w:rPrChange w:id="412" w:author="Jelle Boumans" w:date="2017-05-09T17:42:00Z">
            <w:rPr>
              <w:rFonts w:ascii="Times" w:eastAsia="Times New Roman" w:hAnsi="Times" w:cs="Times New Roman"/>
              <w:lang w:val="nl-NL"/>
            </w:rPr>
          </w:rPrChange>
        </w:rPr>
      </w:pPr>
      <w:r w:rsidRPr="00D23F2A">
        <w:rPr>
          <w:rFonts w:ascii="Times" w:eastAsia="Times New Roman" w:hAnsi="Times" w:cs="Times New Roman"/>
          <w:lang w:val="nl-NL"/>
        </w:rPr>
        <w:t xml:space="preserve">van der Meer, T. G., Verhoeven, P., Beentjes, H., &amp; Vliegenthart, R. (2014). </w:t>
      </w:r>
      <w:r w:rsidRPr="00F27F47">
        <w:rPr>
          <w:rFonts w:ascii="Times" w:eastAsia="Times New Roman" w:hAnsi="Times" w:cs="Times New Roman"/>
          <w:rPrChange w:id="413" w:author="Jelle Boumans" w:date="2017-05-09T17:42:00Z">
            <w:rPr>
              <w:rFonts w:ascii="Times" w:eastAsia="Times New Roman" w:hAnsi="Times" w:cs="Times New Roman"/>
              <w:lang w:val="nl-NL"/>
            </w:rPr>
          </w:rPrChange>
        </w:rPr>
        <w:t xml:space="preserve">When </w:t>
      </w:r>
    </w:p>
    <w:p w14:paraId="008CDB50" w14:textId="77777777" w:rsidR="00DD5FAB" w:rsidRPr="00F27F47" w:rsidRDefault="00DD5FAB" w:rsidP="00517230">
      <w:pPr>
        <w:spacing w:line="480" w:lineRule="auto"/>
        <w:ind w:left="720"/>
        <w:rPr>
          <w:rFonts w:ascii="Times" w:eastAsia="Times New Roman" w:hAnsi="Times" w:cs="Times New Roman"/>
          <w:rPrChange w:id="414"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415" w:author="Jelle Boumans" w:date="2017-05-09T17:42:00Z">
            <w:rPr>
              <w:rFonts w:ascii="Times" w:eastAsia="Times New Roman" w:hAnsi="Times" w:cs="Times New Roman"/>
              <w:lang w:val="nl-NL"/>
            </w:rPr>
          </w:rPrChange>
        </w:rPr>
        <w:t>frames</w:t>
      </w:r>
      <w:proofErr w:type="gramEnd"/>
      <w:r w:rsidRPr="00F27F47">
        <w:rPr>
          <w:rFonts w:ascii="Times" w:eastAsia="Times New Roman" w:hAnsi="Times" w:cs="Times New Roman"/>
          <w:rPrChange w:id="416" w:author="Jelle Boumans" w:date="2017-05-09T17:42:00Z">
            <w:rPr>
              <w:rFonts w:ascii="Times" w:eastAsia="Times New Roman" w:hAnsi="Times" w:cs="Times New Roman"/>
              <w:lang w:val="nl-NL"/>
            </w:rPr>
          </w:rPrChange>
        </w:rPr>
        <w:t xml:space="preserve"> align: The </w:t>
      </w:r>
      <w:r w:rsidR="00DA0059" w:rsidRPr="00F27F47">
        <w:rPr>
          <w:rFonts w:ascii="Times" w:eastAsia="Times New Roman" w:hAnsi="Times" w:cs="Times New Roman"/>
          <w:rPrChange w:id="417" w:author="Jelle Boumans" w:date="2017-05-09T17:42:00Z">
            <w:rPr>
              <w:rFonts w:ascii="Times" w:eastAsia="Times New Roman" w:hAnsi="Times" w:cs="Times New Roman"/>
              <w:lang w:val="nl-NL"/>
            </w:rPr>
          </w:rPrChange>
        </w:rPr>
        <w:t>i</w:t>
      </w:r>
      <w:r w:rsidRPr="00F27F47">
        <w:rPr>
          <w:rFonts w:ascii="Times" w:eastAsia="Times New Roman" w:hAnsi="Times" w:cs="Times New Roman"/>
          <w:rPrChange w:id="418" w:author="Jelle Boumans" w:date="2017-05-09T17:42:00Z">
            <w:rPr>
              <w:rFonts w:ascii="Times" w:eastAsia="Times New Roman" w:hAnsi="Times" w:cs="Times New Roman"/>
              <w:lang w:val="nl-NL"/>
            </w:rPr>
          </w:rPrChange>
        </w:rPr>
        <w:t xml:space="preserve">nterplay between PR, news media, and the public in times of crisis. </w:t>
      </w:r>
      <w:r w:rsidRPr="00F27F47">
        <w:rPr>
          <w:rFonts w:ascii="Times" w:eastAsia="Times New Roman" w:hAnsi="Times" w:cs="Times New Roman"/>
          <w:i/>
          <w:iCs/>
          <w:rPrChange w:id="419" w:author="Jelle Boumans" w:date="2017-05-09T17:42:00Z">
            <w:rPr>
              <w:rFonts w:ascii="Times" w:eastAsia="Times New Roman" w:hAnsi="Times" w:cs="Times New Roman"/>
              <w:i/>
              <w:iCs/>
              <w:lang w:val="nl-NL"/>
            </w:rPr>
          </w:rPrChange>
        </w:rPr>
        <w:t>Public Relations Review</w:t>
      </w:r>
      <w:r w:rsidRPr="00F27F47">
        <w:rPr>
          <w:rFonts w:ascii="Times" w:eastAsia="Times New Roman" w:hAnsi="Times" w:cs="Times New Roman"/>
          <w:rPrChange w:id="420"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421" w:author="Jelle Boumans" w:date="2017-05-09T17:42:00Z">
            <w:rPr>
              <w:rFonts w:ascii="Times" w:eastAsia="Times New Roman" w:hAnsi="Times" w:cs="Times New Roman"/>
              <w:i/>
              <w:iCs/>
              <w:lang w:val="nl-NL"/>
            </w:rPr>
          </w:rPrChange>
        </w:rPr>
        <w:t>40</w:t>
      </w:r>
      <w:r w:rsidRPr="00F27F47">
        <w:rPr>
          <w:rFonts w:ascii="Times" w:eastAsia="Times New Roman" w:hAnsi="Times" w:cs="Times New Roman"/>
          <w:rPrChange w:id="422" w:author="Jelle Boumans" w:date="2017-05-09T17:42:00Z">
            <w:rPr>
              <w:rFonts w:ascii="Times" w:eastAsia="Times New Roman" w:hAnsi="Times" w:cs="Times New Roman"/>
              <w:lang w:val="nl-NL"/>
            </w:rPr>
          </w:rPrChange>
        </w:rPr>
        <w:t>(5), 751-761.</w:t>
      </w:r>
    </w:p>
    <w:p w14:paraId="36C636FF" w14:textId="77777777" w:rsidR="00DA0059" w:rsidRPr="00F27F47" w:rsidRDefault="007B2ACD" w:rsidP="00517230">
      <w:pPr>
        <w:spacing w:line="480" w:lineRule="auto"/>
        <w:rPr>
          <w:rFonts w:ascii="Times" w:eastAsia="Times New Roman" w:hAnsi="Times" w:cs="Times New Roman"/>
          <w:i/>
          <w:iCs/>
          <w:rPrChange w:id="423" w:author="Jelle Boumans" w:date="2017-05-09T17:42:00Z">
            <w:rPr>
              <w:rFonts w:ascii="Times" w:eastAsia="Times New Roman" w:hAnsi="Times" w:cs="Times New Roman"/>
              <w:i/>
              <w:iCs/>
              <w:lang w:val="nl-NL"/>
            </w:rPr>
          </w:rPrChange>
        </w:rPr>
      </w:pPr>
      <w:proofErr w:type="spellStart"/>
      <w:r w:rsidRPr="00F27F47">
        <w:rPr>
          <w:rFonts w:ascii="Times" w:eastAsia="Times New Roman" w:hAnsi="Times" w:cs="Times New Roman"/>
          <w:rPrChange w:id="424" w:author="Jelle Boumans" w:date="2017-05-09T17:42:00Z">
            <w:rPr>
              <w:rFonts w:ascii="Times" w:eastAsia="Times New Roman" w:hAnsi="Times" w:cs="Times New Roman"/>
              <w:lang w:val="nl-NL"/>
            </w:rPr>
          </w:rPrChange>
        </w:rPr>
        <w:t>Verhoeven</w:t>
      </w:r>
      <w:proofErr w:type="spellEnd"/>
      <w:r w:rsidRPr="00F27F47">
        <w:rPr>
          <w:rFonts w:ascii="Times" w:eastAsia="Times New Roman" w:hAnsi="Times" w:cs="Times New Roman"/>
          <w:rPrChange w:id="425" w:author="Jelle Boumans" w:date="2017-05-09T17:42:00Z">
            <w:rPr>
              <w:rFonts w:ascii="Times" w:eastAsia="Times New Roman" w:hAnsi="Times" w:cs="Times New Roman"/>
              <w:lang w:val="nl-NL"/>
            </w:rPr>
          </w:rPrChange>
        </w:rPr>
        <w:t xml:space="preserve">, P. (2009). </w:t>
      </w:r>
      <w:proofErr w:type="gramStart"/>
      <w:r w:rsidRPr="00F27F47">
        <w:rPr>
          <w:rFonts w:ascii="Times" w:eastAsia="Times New Roman" w:hAnsi="Times" w:cs="Times New Roman"/>
          <w:rPrChange w:id="426" w:author="Jelle Boumans" w:date="2017-05-09T17:42:00Z">
            <w:rPr>
              <w:rFonts w:ascii="Times" w:eastAsia="Times New Roman" w:hAnsi="Times" w:cs="Times New Roman"/>
              <w:lang w:val="nl-NL"/>
            </w:rPr>
          </w:rPrChange>
        </w:rPr>
        <w:t>Corporate actors in Western European television news.</w:t>
      </w:r>
      <w:proofErr w:type="gramEnd"/>
      <w:r w:rsidRPr="00F27F47">
        <w:rPr>
          <w:rFonts w:ascii="Times" w:eastAsia="Times New Roman" w:hAnsi="Times" w:cs="Times New Roman"/>
          <w:rPrChange w:id="427"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428" w:author="Jelle Boumans" w:date="2017-05-09T17:42:00Z">
            <w:rPr>
              <w:rFonts w:ascii="Times" w:eastAsia="Times New Roman" w:hAnsi="Times" w:cs="Times New Roman"/>
              <w:i/>
              <w:iCs/>
              <w:lang w:val="nl-NL"/>
            </w:rPr>
          </w:rPrChange>
        </w:rPr>
        <w:t xml:space="preserve">Public </w:t>
      </w:r>
    </w:p>
    <w:p w14:paraId="6D38B18C" w14:textId="77777777" w:rsidR="007B2ACD" w:rsidRPr="00F27F47" w:rsidRDefault="007B2ACD" w:rsidP="00517230">
      <w:pPr>
        <w:spacing w:line="480" w:lineRule="auto"/>
        <w:ind w:firstLine="720"/>
        <w:rPr>
          <w:rFonts w:ascii="Times" w:eastAsia="Times New Roman" w:hAnsi="Times" w:cs="Times New Roman"/>
          <w:rPrChange w:id="429" w:author="Jelle Boumans" w:date="2017-05-09T17:42:00Z">
            <w:rPr>
              <w:rFonts w:ascii="Times" w:eastAsia="Times New Roman" w:hAnsi="Times" w:cs="Times New Roman"/>
              <w:lang w:val="nl-NL"/>
            </w:rPr>
          </w:rPrChange>
        </w:rPr>
      </w:pPr>
      <w:r w:rsidRPr="00F27F47">
        <w:rPr>
          <w:rFonts w:ascii="Times" w:eastAsia="Times New Roman" w:hAnsi="Times" w:cs="Times New Roman"/>
          <w:i/>
          <w:iCs/>
          <w:rPrChange w:id="430" w:author="Jelle Boumans" w:date="2017-05-09T17:42:00Z">
            <w:rPr>
              <w:rFonts w:ascii="Times" w:eastAsia="Times New Roman" w:hAnsi="Times" w:cs="Times New Roman"/>
              <w:i/>
              <w:iCs/>
              <w:lang w:val="nl-NL"/>
            </w:rPr>
          </w:rPrChange>
        </w:rPr>
        <w:t>Relations Review</w:t>
      </w:r>
      <w:r w:rsidRPr="00F27F47">
        <w:rPr>
          <w:rFonts w:ascii="Times" w:eastAsia="Times New Roman" w:hAnsi="Times" w:cs="Times New Roman"/>
          <w:rPrChange w:id="431" w:author="Jelle Boumans" w:date="2017-05-09T17:42:00Z">
            <w:rPr>
              <w:rFonts w:ascii="Times" w:eastAsia="Times New Roman" w:hAnsi="Times" w:cs="Times New Roman"/>
              <w:lang w:val="nl-NL"/>
            </w:rPr>
          </w:rPrChange>
        </w:rPr>
        <w:t xml:space="preserve">, </w:t>
      </w:r>
      <w:r w:rsidRPr="00F27F47">
        <w:rPr>
          <w:rFonts w:ascii="Times" w:eastAsia="Times New Roman" w:hAnsi="Times" w:cs="Times New Roman"/>
          <w:i/>
          <w:iCs/>
          <w:rPrChange w:id="432" w:author="Jelle Boumans" w:date="2017-05-09T17:42:00Z">
            <w:rPr>
              <w:rFonts w:ascii="Times" w:eastAsia="Times New Roman" w:hAnsi="Times" w:cs="Times New Roman"/>
              <w:i/>
              <w:iCs/>
              <w:lang w:val="nl-NL"/>
            </w:rPr>
          </w:rPrChange>
        </w:rPr>
        <w:t>35</w:t>
      </w:r>
      <w:r w:rsidRPr="00F27F47">
        <w:rPr>
          <w:rFonts w:ascii="Times" w:eastAsia="Times New Roman" w:hAnsi="Times" w:cs="Times New Roman"/>
          <w:rPrChange w:id="433" w:author="Jelle Boumans" w:date="2017-05-09T17:42:00Z">
            <w:rPr>
              <w:rFonts w:ascii="Times" w:eastAsia="Times New Roman" w:hAnsi="Times" w:cs="Times New Roman"/>
              <w:lang w:val="nl-NL"/>
            </w:rPr>
          </w:rPrChange>
        </w:rPr>
        <w:t>(3), 297-300.</w:t>
      </w:r>
    </w:p>
    <w:p w14:paraId="33003628" w14:textId="77777777" w:rsidR="00DA0059" w:rsidRPr="00F27F47" w:rsidRDefault="00CB409C" w:rsidP="00517230">
      <w:pPr>
        <w:spacing w:line="480" w:lineRule="auto"/>
        <w:rPr>
          <w:rFonts w:ascii="Times" w:eastAsia="Times New Roman" w:hAnsi="Times" w:cs="Times New Roman"/>
          <w:rPrChange w:id="434" w:author="Jelle Boumans" w:date="2017-05-09T17:42:00Z">
            <w:rPr>
              <w:rFonts w:ascii="Times" w:eastAsia="Times New Roman" w:hAnsi="Times" w:cs="Times New Roman"/>
              <w:lang w:val="nl-NL"/>
            </w:rPr>
          </w:rPrChange>
        </w:rPr>
      </w:pPr>
      <w:proofErr w:type="spellStart"/>
      <w:r w:rsidRPr="00F27F47">
        <w:rPr>
          <w:rFonts w:ascii="Times" w:eastAsia="Times New Roman" w:hAnsi="Times" w:cs="Times New Roman"/>
          <w:rPrChange w:id="435" w:author="Jelle Boumans" w:date="2017-05-09T17:42:00Z">
            <w:rPr>
              <w:rFonts w:ascii="Times" w:eastAsia="Times New Roman" w:hAnsi="Times" w:cs="Times New Roman"/>
              <w:lang w:val="nl-NL"/>
            </w:rPr>
          </w:rPrChange>
        </w:rPr>
        <w:t>Verhoeven</w:t>
      </w:r>
      <w:proofErr w:type="spellEnd"/>
      <w:r w:rsidRPr="00F27F47">
        <w:rPr>
          <w:rFonts w:ascii="Times" w:eastAsia="Times New Roman" w:hAnsi="Times" w:cs="Times New Roman"/>
          <w:rPrChange w:id="436" w:author="Jelle Boumans" w:date="2017-05-09T17:42:00Z">
            <w:rPr>
              <w:rFonts w:ascii="Times" w:eastAsia="Times New Roman" w:hAnsi="Times" w:cs="Times New Roman"/>
              <w:lang w:val="nl-NL"/>
            </w:rPr>
          </w:rPrChange>
        </w:rPr>
        <w:t>, P. (2016). The co-production of business news and its effects: The</w:t>
      </w:r>
      <w:r w:rsidR="00DA0059" w:rsidRPr="00F27F47">
        <w:rPr>
          <w:rFonts w:ascii="Times" w:eastAsia="Times New Roman" w:hAnsi="Times" w:cs="Times New Roman"/>
          <w:rPrChange w:id="437" w:author="Jelle Boumans" w:date="2017-05-09T17:42:00Z">
            <w:rPr>
              <w:rFonts w:ascii="Times" w:eastAsia="Times New Roman" w:hAnsi="Times" w:cs="Times New Roman"/>
              <w:lang w:val="nl-NL"/>
            </w:rPr>
          </w:rPrChange>
        </w:rPr>
        <w:t xml:space="preserve"> </w:t>
      </w:r>
    </w:p>
    <w:p w14:paraId="2A2A5E65" w14:textId="77777777" w:rsidR="00DA0059" w:rsidRPr="00F27F47" w:rsidRDefault="00CB409C" w:rsidP="00517230">
      <w:pPr>
        <w:spacing w:line="480" w:lineRule="auto"/>
        <w:ind w:firstLine="720"/>
        <w:rPr>
          <w:rFonts w:ascii="Times" w:eastAsia="Times New Roman" w:hAnsi="Times" w:cs="Times New Roman"/>
          <w:rPrChange w:id="438" w:author="Jelle Boumans" w:date="2017-05-09T17:42:00Z">
            <w:rPr>
              <w:rFonts w:ascii="Times" w:eastAsia="Times New Roman" w:hAnsi="Times" w:cs="Times New Roman"/>
              <w:lang w:val="nl-NL"/>
            </w:rPr>
          </w:rPrChange>
        </w:rPr>
      </w:pPr>
      <w:proofErr w:type="gramStart"/>
      <w:r w:rsidRPr="00F27F47">
        <w:rPr>
          <w:rFonts w:ascii="Times" w:eastAsia="Times New Roman" w:hAnsi="Times" w:cs="Times New Roman"/>
          <w:rPrChange w:id="439" w:author="Jelle Boumans" w:date="2017-05-09T17:42:00Z">
            <w:rPr>
              <w:rFonts w:ascii="Times" w:eastAsia="Times New Roman" w:hAnsi="Times" w:cs="Times New Roman"/>
              <w:lang w:val="nl-NL"/>
            </w:rPr>
          </w:rPrChange>
        </w:rPr>
        <w:t>corporate</w:t>
      </w:r>
      <w:proofErr w:type="gramEnd"/>
      <w:r w:rsidRPr="00F27F47">
        <w:rPr>
          <w:rFonts w:ascii="Times" w:eastAsia="Times New Roman" w:hAnsi="Times" w:cs="Times New Roman"/>
          <w:rPrChange w:id="440" w:author="Jelle Boumans" w:date="2017-05-09T17:42:00Z">
            <w:rPr>
              <w:rFonts w:ascii="Times" w:eastAsia="Times New Roman" w:hAnsi="Times" w:cs="Times New Roman"/>
              <w:lang w:val="nl-NL"/>
            </w:rPr>
          </w:rPrChange>
        </w:rPr>
        <w:t xml:space="preserve"> framing mediated-moderation model. </w:t>
      </w:r>
      <w:r w:rsidRPr="00F27F47">
        <w:rPr>
          <w:rFonts w:ascii="Times" w:eastAsia="Times New Roman" w:hAnsi="Times" w:cs="Times New Roman"/>
          <w:i/>
          <w:iCs/>
          <w:rPrChange w:id="441" w:author="Jelle Boumans" w:date="2017-05-09T17:42:00Z">
            <w:rPr>
              <w:rFonts w:ascii="Times" w:eastAsia="Times New Roman" w:hAnsi="Times" w:cs="Times New Roman"/>
              <w:i/>
              <w:iCs/>
              <w:lang w:val="nl-NL"/>
            </w:rPr>
          </w:rPrChange>
        </w:rPr>
        <w:t>Public Relations Review</w:t>
      </w:r>
      <w:r w:rsidRPr="00F27F47">
        <w:rPr>
          <w:rFonts w:ascii="Times" w:eastAsia="Times New Roman" w:hAnsi="Times" w:cs="Times New Roman"/>
          <w:rPrChange w:id="442" w:author="Jelle Boumans" w:date="2017-05-09T17:42:00Z">
            <w:rPr>
              <w:rFonts w:ascii="Times" w:eastAsia="Times New Roman" w:hAnsi="Times" w:cs="Times New Roman"/>
              <w:lang w:val="nl-NL"/>
            </w:rPr>
          </w:rPrChange>
        </w:rPr>
        <w:t xml:space="preserve">, </w:t>
      </w:r>
    </w:p>
    <w:p w14:paraId="36741592" w14:textId="77777777" w:rsidR="00CB409C" w:rsidRPr="00F27F47" w:rsidRDefault="00CB409C" w:rsidP="00517230">
      <w:pPr>
        <w:spacing w:line="480" w:lineRule="auto"/>
        <w:ind w:firstLine="720"/>
        <w:rPr>
          <w:rFonts w:ascii="Times" w:eastAsia="Times New Roman" w:hAnsi="Times" w:cs="Times New Roman"/>
          <w:rPrChange w:id="443" w:author="Jelle Boumans" w:date="2017-05-09T17:42:00Z">
            <w:rPr>
              <w:rFonts w:ascii="Times" w:eastAsia="Times New Roman" w:hAnsi="Times" w:cs="Times New Roman"/>
              <w:lang w:val="nl-NL"/>
            </w:rPr>
          </w:rPrChange>
        </w:rPr>
      </w:pPr>
      <w:r w:rsidRPr="00F27F47">
        <w:rPr>
          <w:rFonts w:ascii="Times" w:eastAsia="Times New Roman" w:hAnsi="Times" w:cs="Times New Roman"/>
          <w:i/>
          <w:iCs/>
          <w:rPrChange w:id="444" w:author="Jelle Boumans" w:date="2017-05-09T17:42:00Z">
            <w:rPr>
              <w:rFonts w:ascii="Times" w:eastAsia="Times New Roman" w:hAnsi="Times" w:cs="Times New Roman"/>
              <w:i/>
              <w:iCs/>
              <w:lang w:val="nl-NL"/>
            </w:rPr>
          </w:rPrChange>
        </w:rPr>
        <w:t>42</w:t>
      </w:r>
      <w:r w:rsidRPr="00F27F47">
        <w:rPr>
          <w:rFonts w:ascii="Times" w:eastAsia="Times New Roman" w:hAnsi="Times" w:cs="Times New Roman"/>
          <w:rPrChange w:id="445" w:author="Jelle Boumans" w:date="2017-05-09T17:42:00Z">
            <w:rPr>
              <w:rFonts w:ascii="Times" w:eastAsia="Times New Roman" w:hAnsi="Times" w:cs="Times New Roman"/>
              <w:lang w:val="nl-NL"/>
            </w:rPr>
          </w:rPrChange>
        </w:rPr>
        <w:t>(4), 509-521.</w:t>
      </w:r>
    </w:p>
    <w:p w14:paraId="1E6C4374" w14:textId="77777777" w:rsidR="00E539BB" w:rsidRPr="00F27F47" w:rsidRDefault="00AC6672" w:rsidP="00517230">
      <w:pPr>
        <w:spacing w:line="480" w:lineRule="auto"/>
        <w:rPr>
          <w:rFonts w:ascii="Times" w:eastAsia="Times New Roman" w:hAnsi="Times" w:cs="Times New Roman"/>
          <w:rPrChange w:id="446" w:author="Jelle Boumans" w:date="2017-05-09T17:42:00Z">
            <w:rPr>
              <w:rFonts w:ascii="Times" w:eastAsia="Times New Roman" w:hAnsi="Times" w:cs="Times New Roman"/>
              <w:lang w:val="nl-NL"/>
            </w:rPr>
          </w:rPrChange>
        </w:rPr>
      </w:pPr>
      <w:proofErr w:type="spellStart"/>
      <w:proofErr w:type="gramStart"/>
      <w:r w:rsidRPr="00F27F47">
        <w:rPr>
          <w:rFonts w:ascii="Times" w:eastAsia="Times New Roman" w:hAnsi="Times" w:cs="Times New Roman"/>
          <w:rPrChange w:id="447" w:author="Jelle Boumans" w:date="2017-05-09T17:42:00Z">
            <w:rPr>
              <w:rFonts w:ascii="Times" w:eastAsia="Times New Roman" w:hAnsi="Times" w:cs="Times New Roman"/>
              <w:lang w:val="nl-NL"/>
            </w:rPr>
          </w:rPrChange>
        </w:rPr>
        <w:t>Weick</w:t>
      </w:r>
      <w:proofErr w:type="spellEnd"/>
      <w:r w:rsidRPr="00F27F47">
        <w:rPr>
          <w:rFonts w:ascii="Times" w:eastAsia="Times New Roman" w:hAnsi="Times" w:cs="Times New Roman"/>
          <w:rPrChange w:id="448" w:author="Jelle Boumans" w:date="2017-05-09T17:42:00Z">
            <w:rPr>
              <w:rFonts w:ascii="Times" w:eastAsia="Times New Roman" w:hAnsi="Times" w:cs="Times New Roman"/>
              <w:lang w:val="nl-NL"/>
            </w:rPr>
          </w:rPrChange>
        </w:rPr>
        <w:t>, K. E., Sutcliffe, K. M., &amp; Obstfeld, D. (2005).</w:t>
      </w:r>
      <w:proofErr w:type="gramEnd"/>
      <w:r w:rsidRPr="00F27F47">
        <w:rPr>
          <w:rFonts w:ascii="Times" w:eastAsia="Times New Roman" w:hAnsi="Times" w:cs="Times New Roman"/>
          <w:rPrChange w:id="449" w:author="Jelle Boumans" w:date="2017-05-09T17:42:00Z">
            <w:rPr>
              <w:rFonts w:ascii="Times" w:eastAsia="Times New Roman" w:hAnsi="Times" w:cs="Times New Roman"/>
              <w:lang w:val="nl-NL"/>
            </w:rPr>
          </w:rPrChange>
        </w:rPr>
        <w:t xml:space="preserve"> Organizing and the process of </w:t>
      </w:r>
    </w:p>
    <w:p w14:paraId="3A648292" w14:textId="77777777" w:rsidR="00AC6672" w:rsidRPr="00FB6614" w:rsidRDefault="00AC6672" w:rsidP="00517230">
      <w:pPr>
        <w:spacing w:line="480" w:lineRule="auto"/>
        <w:ind w:firstLine="720"/>
        <w:rPr>
          <w:rFonts w:ascii="Times" w:eastAsia="Times New Roman" w:hAnsi="Times" w:cs="Times New Roman"/>
          <w:rPrChange w:id="450" w:author="Jelle Boumans" w:date="2017-05-10T13:28:00Z">
            <w:rPr>
              <w:rFonts w:ascii="Times" w:eastAsia="Times New Roman" w:hAnsi="Times" w:cs="Times New Roman"/>
              <w:lang w:val="nl-NL"/>
            </w:rPr>
          </w:rPrChange>
        </w:rPr>
      </w:pPr>
      <w:proofErr w:type="spellStart"/>
      <w:proofErr w:type="gramStart"/>
      <w:r w:rsidRPr="00F27F47">
        <w:rPr>
          <w:rFonts w:ascii="Times" w:eastAsia="Times New Roman" w:hAnsi="Times" w:cs="Times New Roman"/>
          <w:rPrChange w:id="451" w:author="Jelle Boumans" w:date="2017-05-09T17:42:00Z">
            <w:rPr>
              <w:rFonts w:ascii="Times" w:eastAsia="Times New Roman" w:hAnsi="Times" w:cs="Times New Roman"/>
              <w:lang w:val="nl-NL"/>
            </w:rPr>
          </w:rPrChange>
        </w:rPr>
        <w:t>sensemaking</w:t>
      </w:r>
      <w:proofErr w:type="spellEnd"/>
      <w:proofErr w:type="gramEnd"/>
      <w:r w:rsidRPr="00F27F47">
        <w:rPr>
          <w:rFonts w:ascii="Times" w:eastAsia="Times New Roman" w:hAnsi="Times" w:cs="Times New Roman"/>
          <w:rPrChange w:id="452" w:author="Jelle Boumans" w:date="2017-05-09T17:42:00Z">
            <w:rPr>
              <w:rFonts w:ascii="Times" w:eastAsia="Times New Roman" w:hAnsi="Times" w:cs="Times New Roman"/>
              <w:lang w:val="nl-NL"/>
            </w:rPr>
          </w:rPrChange>
        </w:rPr>
        <w:t xml:space="preserve">. </w:t>
      </w:r>
      <w:proofErr w:type="gramStart"/>
      <w:r w:rsidRPr="00FB6614">
        <w:rPr>
          <w:rFonts w:ascii="Times" w:eastAsia="Times New Roman" w:hAnsi="Times" w:cs="Times New Roman"/>
          <w:i/>
          <w:iCs/>
          <w:rPrChange w:id="453" w:author="Jelle Boumans" w:date="2017-05-10T13:28:00Z">
            <w:rPr>
              <w:rFonts w:ascii="Times" w:eastAsia="Times New Roman" w:hAnsi="Times" w:cs="Times New Roman"/>
              <w:i/>
              <w:iCs/>
              <w:lang w:val="nl-NL"/>
            </w:rPr>
          </w:rPrChange>
        </w:rPr>
        <w:t>Organization science</w:t>
      </w:r>
      <w:r w:rsidRPr="00FB6614">
        <w:rPr>
          <w:rFonts w:ascii="Times" w:eastAsia="Times New Roman" w:hAnsi="Times" w:cs="Times New Roman"/>
          <w:rPrChange w:id="454" w:author="Jelle Boumans" w:date="2017-05-10T13:28:00Z">
            <w:rPr>
              <w:rFonts w:ascii="Times" w:eastAsia="Times New Roman" w:hAnsi="Times" w:cs="Times New Roman"/>
              <w:lang w:val="nl-NL"/>
            </w:rPr>
          </w:rPrChange>
        </w:rPr>
        <w:t xml:space="preserve">, </w:t>
      </w:r>
      <w:r w:rsidRPr="00FB6614">
        <w:rPr>
          <w:rFonts w:ascii="Times" w:eastAsia="Times New Roman" w:hAnsi="Times" w:cs="Times New Roman"/>
          <w:i/>
          <w:iCs/>
          <w:rPrChange w:id="455" w:author="Jelle Boumans" w:date="2017-05-10T13:28:00Z">
            <w:rPr>
              <w:rFonts w:ascii="Times" w:eastAsia="Times New Roman" w:hAnsi="Times" w:cs="Times New Roman"/>
              <w:i/>
              <w:iCs/>
              <w:lang w:val="nl-NL"/>
            </w:rPr>
          </w:rPrChange>
        </w:rPr>
        <w:t>16</w:t>
      </w:r>
      <w:r w:rsidRPr="00FB6614">
        <w:rPr>
          <w:rFonts w:ascii="Times" w:eastAsia="Times New Roman" w:hAnsi="Times" w:cs="Times New Roman"/>
          <w:rPrChange w:id="456" w:author="Jelle Boumans" w:date="2017-05-10T13:28:00Z">
            <w:rPr>
              <w:rFonts w:ascii="Times" w:eastAsia="Times New Roman" w:hAnsi="Times" w:cs="Times New Roman"/>
              <w:lang w:val="nl-NL"/>
            </w:rPr>
          </w:rPrChange>
        </w:rPr>
        <w:t>(4), 409-421.</w:t>
      </w:r>
      <w:proofErr w:type="gramEnd"/>
    </w:p>
    <w:p w14:paraId="3CF1F52E" w14:textId="77777777" w:rsidR="008F6E55" w:rsidRPr="00D23F2A" w:rsidRDefault="008F6E55" w:rsidP="00D23F2A">
      <w:pPr>
        <w:spacing w:line="480" w:lineRule="auto"/>
        <w:rPr>
          <w:rFonts w:ascii="Times" w:hAnsi="Times"/>
        </w:rPr>
      </w:pPr>
    </w:p>
    <w:p w14:paraId="2957ACE5" w14:textId="77777777" w:rsidR="00461E1B" w:rsidRPr="00D23F2A" w:rsidRDefault="00461E1B" w:rsidP="00517230">
      <w:pPr>
        <w:spacing w:line="480" w:lineRule="auto"/>
        <w:rPr>
          <w:rFonts w:ascii="Times" w:hAnsi="Times"/>
        </w:rPr>
      </w:pPr>
    </w:p>
    <w:p w14:paraId="23909619" w14:textId="77777777" w:rsidR="00CB2027" w:rsidRPr="00D23F2A" w:rsidRDefault="00CB2027" w:rsidP="00517230">
      <w:pPr>
        <w:spacing w:line="480" w:lineRule="auto"/>
        <w:rPr>
          <w:rFonts w:ascii="Times" w:hAnsi="Times"/>
        </w:rPr>
      </w:pPr>
    </w:p>
    <w:p w14:paraId="7CDB0CCD" w14:textId="77777777" w:rsidR="00DD1847" w:rsidRPr="00D23F2A" w:rsidRDefault="00DD1847" w:rsidP="003D4438">
      <w:pPr>
        <w:spacing w:line="480" w:lineRule="auto"/>
        <w:rPr>
          <w:rFonts w:ascii="Times" w:hAnsi="Times"/>
        </w:rPr>
      </w:pPr>
    </w:p>
    <w:sectPr w:rsidR="00DD1847" w:rsidRPr="00D23F2A" w:rsidSect="007C122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elle Boumans" w:date="2017-05-09T17:47:00Z" w:initials="JB">
    <w:p w14:paraId="5BAEFF2D" w14:textId="5A6680A3" w:rsidR="00F27F47" w:rsidRDefault="00F27F47">
      <w:pPr>
        <w:pStyle w:val="CommentText"/>
      </w:pPr>
      <w:r>
        <w:rPr>
          <w:rStyle w:val="CommentReference"/>
        </w:rPr>
        <w:annotationRef/>
      </w:r>
      <w:r>
        <w:t xml:space="preserve">I wouldn’t refer to a 30yr old source here…Think it’s a fairly safe statement that doesn’t require ref. </w:t>
      </w:r>
    </w:p>
  </w:comment>
  <w:comment w:id="12" w:author="Jeroen  Jonkman" w:date="2017-05-09T17:47:00Z" w:initials="JJ">
    <w:p w14:paraId="7A871EDD" w14:textId="77777777" w:rsidR="00577539" w:rsidRDefault="00577539">
      <w:pPr>
        <w:pStyle w:val="CommentText"/>
      </w:pPr>
      <w:r>
        <w:rPr>
          <w:rStyle w:val="CommentReference"/>
        </w:rPr>
        <w:annotationRef/>
      </w:r>
      <w:r>
        <w:t>?</w:t>
      </w:r>
    </w:p>
  </w:comment>
  <w:comment w:id="30" w:author="Jelle Boumans" w:date="2017-05-10T13:29:00Z" w:initials="JB">
    <w:p w14:paraId="2756DD42" w14:textId="734C0EBB" w:rsidR="00FB6614" w:rsidRPr="00FB6614" w:rsidRDefault="00FB6614">
      <w:pPr>
        <w:pStyle w:val="CommentText"/>
        <w:rPr>
          <w:lang w:val="nl-NL"/>
        </w:rPr>
      </w:pPr>
      <w:r>
        <w:rPr>
          <w:rStyle w:val="CommentReference"/>
        </w:rPr>
        <w:annotationRef/>
      </w:r>
      <w:r w:rsidRPr="00FB6614">
        <w:rPr>
          <w:lang w:val="nl-NL"/>
        </w:rPr>
        <w:t>zou dit er persoonlijk wel in laten. Z</w:t>
      </w:r>
      <w:r>
        <w:rPr>
          <w:lang w:val="nl-NL"/>
        </w:rPr>
        <w:t>onder deze toevoeging roept het toch de vraag ‘understanding of what?’ op</w:t>
      </w:r>
    </w:p>
  </w:comment>
  <w:comment w:id="121" w:author="Jelle Boumans" w:date="2017-05-10T15:42:00Z" w:initials="JB">
    <w:p w14:paraId="667B9C14" w14:textId="6BD139F9" w:rsidR="003F2D43" w:rsidRPr="003F2D43" w:rsidRDefault="003F2D43">
      <w:pPr>
        <w:pStyle w:val="CommentText"/>
        <w:rPr>
          <w:lang w:val="nl-NL"/>
        </w:rPr>
      </w:pPr>
      <w:r>
        <w:rPr>
          <w:rStyle w:val="CommentReference"/>
        </w:rPr>
        <w:annotationRef/>
      </w:r>
      <w:r>
        <w:rPr>
          <w:lang w:val="nl-NL"/>
        </w:rPr>
        <w:t xml:space="preserve">Qua opbouw: volgt 1 </w:t>
      </w:r>
      <w:r w:rsidRPr="0076462B">
        <w:rPr>
          <w:lang w:val="nl-NL"/>
        </w:rPr>
        <w:t>niet uit 2?</w:t>
      </w:r>
      <w:r>
        <w:rPr>
          <w:lang w:val="nl-NL"/>
        </w:rPr>
        <w:t xml:space="preserve"> De kern van ons betoog is toch dat big data kan helpen om CC-onderzoek in een bredere communicatiewetenschappelijke context te zetten? Ik zou ze niet los  van elkaar presenteren, maar de twee bijdragen expliciet met elkaar in verband brengen: nieuwe resources (data en technieken) stellen ons in staat om grootschaliger en ‘rijker’ (data) onderzoek te doen, wat de kans biedt om corpcom/PR onderzoek vanuit een bredere/macro context te beschouwen.</w:t>
      </w:r>
    </w:p>
  </w:comment>
  <w:comment w:id="122" w:author="Jelle Boumans" w:date="2017-05-10T14:50:00Z" w:initials="JB">
    <w:p w14:paraId="66B2AE0D" w14:textId="5FD6D3CA" w:rsidR="00DC4ABB" w:rsidRPr="00DC4ABB" w:rsidRDefault="00DC4ABB">
      <w:pPr>
        <w:pStyle w:val="CommentText"/>
        <w:rPr>
          <w:lang w:val="nl-NL"/>
        </w:rPr>
      </w:pPr>
      <w:r>
        <w:rPr>
          <w:rStyle w:val="CommentReference"/>
        </w:rPr>
        <w:annotationRef/>
      </w:r>
      <w:r w:rsidRPr="00DC4ABB">
        <w:rPr>
          <w:lang w:val="nl-NL"/>
        </w:rPr>
        <w:t xml:space="preserve">Is het daadwerkelijk een approach die we voorstellen? </w:t>
      </w:r>
      <w:r>
        <w:rPr>
          <w:lang w:val="nl-NL"/>
        </w:rPr>
        <w:t>Of meer een perspective oid? Nuance misschien, maar ik kan me voorstellen dat lezers hierdoor verwachten dat we met een concrete methodiek komen</w:t>
      </w:r>
    </w:p>
  </w:comment>
  <w:comment w:id="128" w:author="Toni van der Meer" w:date="2017-05-09T17:47:00Z" w:initials="TvdM">
    <w:p w14:paraId="2CB7F102" w14:textId="77777777" w:rsidR="00577539" w:rsidRDefault="00577539">
      <w:pPr>
        <w:pStyle w:val="CommentText"/>
      </w:pPr>
      <w:r>
        <w:rPr>
          <w:rStyle w:val="CommentReference"/>
        </w:rPr>
        <w:annotationRef/>
      </w:r>
      <w:r>
        <w:t xml:space="preserve">Do we need this paragraph for the abstract? Maybe move up as third paragraph. </w:t>
      </w:r>
    </w:p>
  </w:comment>
  <w:comment w:id="131" w:author="Jelle Boumans" w:date="2017-05-10T14:52:00Z" w:initials="JB">
    <w:p w14:paraId="4F87D1C3" w14:textId="5CA9F7CA" w:rsidR="00DC4ABB" w:rsidRPr="00DC4ABB" w:rsidRDefault="00DC4ABB">
      <w:pPr>
        <w:pStyle w:val="CommentText"/>
        <w:rPr>
          <w:lang w:val="nl-NL"/>
        </w:rPr>
      </w:pPr>
      <w:r>
        <w:rPr>
          <w:rStyle w:val="CommentReference"/>
        </w:rPr>
        <w:annotationRef/>
      </w:r>
      <w:r w:rsidRPr="00DC4ABB">
        <w:rPr>
          <w:lang w:val="nl-NL"/>
        </w:rPr>
        <w:t>eens. Of omhoog of achterwege laten in abstract</w:t>
      </w:r>
    </w:p>
  </w:comment>
  <w:comment w:id="139" w:author="Toni van der Meer" w:date="2017-05-09T17:47:00Z" w:initials="TvdM">
    <w:p w14:paraId="27A5A2C9" w14:textId="77777777" w:rsidR="00577539" w:rsidRDefault="00577539">
      <w:pPr>
        <w:pStyle w:val="CommentText"/>
      </w:pPr>
      <w:r>
        <w:rPr>
          <w:rStyle w:val="CommentReference"/>
        </w:rPr>
        <w:annotationRef/>
      </w:r>
      <w:r>
        <w:t xml:space="preserve">Not sure if we should rely on the CCO perspective for this chapter, maybe just highlight the combination between communication science and PR </w:t>
      </w:r>
    </w:p>
  </w:comment>
  <w:comment w:id="229" w:author="Jeroen  Jonkman" w:date="2017-05-09T17:47:00Z" w:initials="JJ">
    <w:p w14:paraId="1862B052" w14:textId="77777777" w:rsidR="00577539" w:rsidRPr="00F27F47" w:rsidRDefault="00577539">
      <w:pPr>
        <w:pStyle w:val="CommentText"/>
        <w:rPr>
          <w:lang w:val="nl-NL"/>
        </w:rPr>
      </w:pPr>
      <w:r>
        <w:rPr>
          <w:rStyle w:val="CommentReference"/>
        </w:rPr>
        <w:annotationRef/>
      </w:r>
      <w:r w:rsidRPr="00F27F47">
        <w:rPr>
          <w:lang w:val="nl-NL"/>
        </w:rPr>
        <w:t>Hier nog theoretisch argument voor inclusie van verschillende data typen en time-series data.</w:t>
      </w:r>
    </w:p>
  </w:comment>
  <w:comment w:id="254" w:author="Jelle Boumans" w:date="2017-05-10T14:54:00Z" w:initials="JB">
    <w:p w14:paraId="2416ECB1" w14:textId="0E68E0A4" w:rsidR="0076462B" w:rsidRDefault="0076462B">
      <w:pPr>
        <w:pStyle w:val="CommentText"/>
        <w:rPr>
          <w:lang w:val="nl-NL"/>
        </w:rPr>
      </w:pPr>
      <w:r>
        <w:rPr>
          <w:rStyle w:val="CommentReference"/>
        </w:rPr>
        <w:annotationRef/>
      </w:r>
      <w:r w:rsidRPr="0076462B">
        <w:rPr>
          <w:lang w:val="nl-NL"/>
        </w:rPr>
        <w:t>De brug metafoor is goed, maar volgens mij ver</w:t>
      </w:r>
      <w:r>
        <w:rPr>
          <w:lang w:val="nl-NL"/>
        </w:rPr>
        <w:t>woorden we hem hier niet juist. Is big data niet juist de brug die corpcom onderzoek met  communicatietheorieen kan verbinden?</w:t>
      </w:r>
    </w:p>
    <w:p w14:paraId="7DAE1356" w14:textId="2A9D8125" w:rsidR="003E1973" w:rsidRPr="003E1973" w:rsidRDefault="003E1973">
      <w:pPr>
        <w:pStyle w:val="CommentText"/>
      </w:pPr>
      <w:r w:rsidRPr="003E1973">
        <w:t xml:space="preserve">Dan </w:t>
      </w:r>
      <w:proofErr w:type="spellStart"/>
      <w:r w:rsidRPr="003E1973">
        <w:t>zou</w:t>
      </w:r>
      <w:proofErr w:type="spellEnd"/>
      <w:r w:rsidRPr="003E1973">
        <w:t xml:space="preserve"> het </w:t>
      </w:r>
      <w:proofErr w:type="spellStart"/>
      <w:r w:rsidRPr="003E1973">
        <w:t>zijn</w:t>
      </w:r>
      <w:proofErr w:type="spellEnd"/>
      <w:r w:rsidRPr="003E1973">
        <w:t xml:space="preserve">: </w:t>
      </w:r>
    </w:p>
    <w:p w14:paraId="1A28CF18" w14:textId="75ED7491" w:rsidR="003E1973" w:rsidRPr="003E1973" w:rsidRDefault="003E1973">
      <w:pPr>
        <w:pStyle w:val="CommentText"/>
      </w:pPr>
      <w:r w:rsidRPr="003E1973">
        <w:t>We argue that big data can serve as a valuable bridge to connect corporate communication research to general communication theories.</w:t>
      </w:r>
      <w:r>
        <w:t xml:space="preserve"> </w:t>
      </w:r>
      <w:proofErr w:type="spellStart"/>
      <w:proofErr w:type="gramStart"/>
      <w:r>
        <w:t>oid</w:t>
      </w:r>
      <w:proofErr w:type="spellEnd"/>
      <w:proofErr w:type="gramEnd"/>
    </w:p>
  </w:comment>
  <w:comment w:id="302" w:author="Jelle Boumans" w:date="2017-05-10T15:23:00Z" w:initials="JB">
    <w:p w14:paraId="02A2A003" w14:textId="6628E5A8" w:rsidR="00E8711F" w:rsidRDefault="00E8711F">
      <w:pPr>
        <w:pStyle w:val="CommentText"/>
      </w:pPr>
      <w:r>
        <w:rPr>
          <w:rStyle w:val="CommentReference"/>
        </w:rPr>
        <w:annotationRef/>
      </w:r>
      <w:r>
        <w:rPr>
          <w:rFonts w:ascii="Times" w:hAnsi="Times"/>
        </w:rPr>
        <w:t>Add one of two sentences to support/illustrate this?</w:t>
      </w:r>
    </w:p>
  </w:comment>
  <w:comment w:id="284" w:author="Jeroen  Jonkman" w:date="2017-05-09T17:47:00Z" w:initials="JJ">
    <w:p w14:paraId="1D12EF37" w14:textId="77777777" w:rsidR="00577539" w:rsidRPr="00F27F47" w:rsidRDefault="00577539">
      <w:pPr>
        <w:pStyle w:val="CommentText"/>
        <w:rPr>
          <w:lang w:val="nl-NL"/>
        </w:rPr>
      </w:pPr>
      <w:r>
        <w:rPr>
          <w:rStyle w:val="CommentReference"/>
        </w:rPr>
        <w:annotationRef/>
      </w:r>
      <w:r w:rsidRPr="00F27F47">
        <w:rPr>
          <w:lang w:val="nl-NL"/>
        </w:rPr>
        <w:t>Dit deel (van Damian) nog wat meer verbinden aan bovenstaande. En een samenvattende / afsluitende paragraaf invoegen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A46B0"/>
    <w:multiLevelType w:val="hybridMultilevel"/>
    <w:tmpl w:val="2B4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47"/>
    <w:rsid w:val="00001994"/>
    <w:rsid w:val="0000660D"/>
    <w:rsid w:val="0002364F"/>
    <w:rsid w:val="00033C93"/>
    <w:rsid w:val="00035D3D"/>
    <w:rsid w:val="00036F54"/>
    <w:rsid w:val="00042CF7"/>
    <w:rsid w:val="00046F62"/>
    <w:rsid w:val="00047FC4"/>
    <w:rsid w:val="00052D77"/>
    <w:rsid w:val="000634E3"/>
    <w:rsid w:val="00066BC7"/>
    <w:rsid w:val="00074565"/>
    <w:rsid w:val="00084C91"/>
    <w:rsid w:val="00086927"/>
    <w:rsid w:val="000A313D"/>
    <w:rsid w:val="000C74E0"/>
    <w:rsid w:val="000D6ADB"/>
    <w:rsid w:val="00104272"/>
    <w:rsid w:val="00106212"/>
    <w:rsid w:val="00134A9F"/>
    <w:rsid w:val="00137545"/>
    <w:rsid w:val="00155653"/>
    <w:rsid w:val="001808DA"/>
    <w:rsid w:val="00181C98"/>
    <w:rsid w:val="001B71AF"/>
    <w:rsid w:val="001C4DD3"/>
    <w:rsid w:val="001F73DF"/>
    <w:rsid w:val="002259DD"/>
    <w:rsid w:val="00250FF5"/>
    <w:rsid w:val="002763DC"/>
    <w:rsid w:val="002766D4"/>
    <w:rsid w:val="00282B95"/>
    <w:rsid w:val="002B31A6"/>
    <w:rsid w:val="002C02AC"/>
    <w:rsid w:val="002C4F2E"/>
    <w:rsid w:val="002C7010"/>
    <w:rsid w:val="002D4403"/>
    <w:rsid w:val="002E3FAA"/>
    <w:rsid w:val="002E50D9"/>
    <w:rsid w:val="00311BBE"/>
    <w:rsid w:val="00322908"/>
    <w:rsid w:val="00332084"/>
    <w:rsid w:val="00353319"/>
    <w:rsid w:val="00367280"/>
    <w:rsid w:val="003907D8"/>
    <w:rsid w:val="003913AD"/>
    <w:rsid w:val="00394379"/>
    <w:rsid w:val="003B086B"/>
    <w:rsid w:val="003B1131"/>
    <w:rsid w:val="003C6B12"/>
    <w:rsid w:val="003D4438"/>
    <w:rsid w:val="003E1973"/>
    <w:rsid w:val="003E707F"/>
    <w:rsid w:val="003F2D43"/>
    <w:rsid w:val="003F5694"/>
    <w:rsid w:val="003F68E4"/>
    <w:rsid w:val="003F71F7"/>
    <w:rsid w:val="00404FC4"/>
    <w:rsid w:val="00407A22"/>
    <w:rsid w:val="004212B7"/>
    <w:rsid w:val="00425E48"/>
    <w:rsid w:val="00442BF1"/>
    <w:rsid w:val="00446016"/>
    <w:rsid w:val="00451056"/>
    <w:rsid w:val="00452B87"/>
    <w:rsid w:val="00461E1B"/>
    <w:rsid w:val="00473EAC"/>
    <w:rsid w:val="004753DF"/>
    <w:rsid w:val="0048210D"/>
    <w:rsid w:val="00486A19"/>
    <w:rsid w:val="00517230"/>
    <w:rsid w:val="00530531"/>
    <w:rsid w:val="005431CD"/>
    <w:rsid w:val="0055564C"/>
    <w:rsid w:val="00560976"/>
    <w:rsid w:val="00577539"/>
    <w:rsid w:val="00582B70"/>
    <w:rsid w:val="00596465"/>
    <w:rsid w:val="005A07B1"/>
    <w:rsid w:val="005A24F9"/>
    <w:rsid w:val="005A4AE8"/>
    <w:rsid w:val="005A687E"/>
    <w:rsid w:val="005B0C60"/>
    <w:rsid w:val="005C4880"/>
    <w:rsid w:val="005C5CB1"/>
    <w:rsid w:val="005D4194"/>
    <w:rsid w:val="005D6047"/>
    <w:rsid w:val="005E5D33"/>
    <w:rsid w:val="005F1800"/>
    <w:rsid w:val="006020EB"/>
    <w:rsid w:val="00614200"/>
    <w:rsid w:val="00615139"/>
    <w:rsid w:val="00615638"/>
    <w:rsid w:val="006254E6"/>
    <w:rsid w:val="006358D0"/>
    <w:rsid w:val="00645241"/>
    <w:rsid w:val="0064599E"/>
    <w:rsid w:val="0067093C"/>
    <w:rsid w:val="00674CCC"/>
    <w:rsid w:val="00675558"/>
    <w:rsid w:val="006772B0"/>
    <w:rsid w:val="006A2D3F"/>
    <w:rsid w:val="006C012A"/>
    <w:rsid w:val="006D5B63"/>
    <w:rsid w:val="006E0220"/>
    <w:rsid w:val="006E54BF"/>
    <w:rsid w:val="006E5D8D"/>
    <w:rsid w:val="00706B27"/>
    <w:rsid w:val="007133CD"/>
    <w:rsid w:val="00721964"/>
    <w:rsid w:val="0076462B"/>
    <w:rsid w:val="00766A20"/>
    <w:rsid w:val="00793949"/>
    <w:rsid w:val="00796F79"/>
    <w:rsid w:val="007A1912"/>
    <w:rsid w:val="007A6B7F"/>
    <w:rsid w:val="007B2ACD"/>
    <w:rsid w:val="007C1224"/>
    <w:rsid w:val="007C487D"/>
    <w:rsid w:val="007D6635"/>
    <w:rsid w:val="00820BAD"/>
    <w:rsid w:val="008350FE"/>
    <w:rsid w:val="0084455C"/>
    <w:rsid w:val="00860BCB"/>
    <w:rsid w:val="00864E2D"/>
    <w:rsid w:val="00877D9A"/>
    <w:rsid w:val="0089339B"/>
    <w:rsid w:val="008A631D"/>
    <w:rsid w:val="008A6583"/>
    <w:rsid w:val="008B07FA"/>
    <w:rsid w:val="008B2411"/>
    <w:rsid w:val="008E2D10"/>
    <w:rsid w:val="008F4188"/>
    <w:rsid w:val="008F6E55"/>
    <w:rsid w:val="00904BF0"/>
    <w:rsid w:val="0090768B"/>
    <w:rsid w:val="009140D1"/>
    <w:rsid w:val="00915FC8"/>
    <w:rsid w:val="009641CC"/>
    <w:rsid w:val="009715A1"/>
    <w:rsid w:val="009858C1"/>
    <w:rsid w:val="00997F49"/>
    <w:rsid w:val="009A0861"/>
    <w:rsid w:val="009B03A5"/>
    <w:rsid w:val="009B7FC7"/>
    <w:rsid w:val="009C4E3E"/>
    <w:rsid w:val="009D2904"/>
    <w:rsid w:val="009D3E1D"/>
    <w:rsid w:val="009E225F"/>
    <w:rsid w:val="009F19D1"/>
    <w:rsid w:val="00A15077"/>
    <w:rsid w:val="00A26891"/>
    <w:rsid w:val="00A40845"/>
    <w:rsid w:val="00A45E7E"/>
    <w:rsid w:val="00A47767"/>
    <w:rsid w:val="00A607B4"/>
    <w:rsid w:val="00A94692"/>
    <w:rsid w:val="00AB08A9"/>
    <w:rsid w:val="00AB2C41"/>
    <w:rsid w:val="00AB321E"/>
    <w:rsid w:val="00AB43CF"/>
    <w:rsid w:val="00AB7056"/>
    <w:rsid w:val="00AC6672"/>
    <w:rsid w:val="00AD31B0"/>
    <w:rsid w:val="00AE09FB"/>
    <w:rsid w:val="00AE32AA"/>
    <w:rsid w:val="00AF29E4"/>
    <w:rsid w:val="00B10300"/>
    <w:rsid w:val="00B1123D"/>
    <w:rsid w:val="00B11F9D"/>
    <w:rsid w:val="00B141DC"/>
    <w:rsid w:val="00B25D52"/>
    <w:rsid w:val="00B9039A"/>
    <w:rsid w:val="00B9764A"/>
    <w:rsid w:val="00BA0724"/>
    <w:rsid w:val="00BA116D"/>
    <w:rsid w:val="00BA331D"/>
    <w:rsid w:val="00BB2A4F"/>
    <w:rsid w:val="00BD3D57"/>
    <w:rsid w:val="00BD5C9A"/>
    <w:rsid w:val="00BF2216"/>
    <w:rsid w:val="00C162A4"/>
    <w:rsid w:val="00C32078"/>
    <w:rsid w:val="00C33A0F"/>
    <w:rsid w:val="00C67848"/>
    <w:rsid w:val="00C7119A"/>
    <w:rsid w:val="00C92A55"/>
    <w:rsid w:val="00CA3416"/>
    <w:rsid w:val="00CB2027"/>
    <w:rsid w:val="00CB409C"/>
    <w:rsid w:val="00CB558F"/>
    <w:rsid w:val="00CC4324"/>
    <w:rsid w:val="00D134EB"/>
    <w:rsid w:val="00D22C93"/>
    <w:rsid w:val="00D23F2A"/>
    <w:rsid w:val="00D24F94"/>
    <w:rsid w:val="00D251B8"/>
    <w:rsid w:val="00D3160A"/>
    <w:rsid w:val="00D35D32"/>
    <w:rsid w:val="00D46AAF"/>
    <w:rsid w:val="00D603F9"/>
    <w:rsid w:val="00D619E3"/>
    <w:rsid w:val="00D63D58"/>
    <w:rsid w:val="00D642EF"/>
    <w:rsid w:val="00D77800"/>
    <w:rsid w:val="00D85192"/>
    <w:rsid w:val="00DA0059"/>
    <w:rsid w:val="00DA5248"/>
    <w:rsid w:val="00DB6B6A"/>
    <w:rsid w:val="00DC4ABB"/>
    <w:rsid w:val="00DC567F"/>
    <w:rsid w:val="00DD1847"/>
    <w:rsid w:val="00DD2871"/>
    <w:rsid w:val="00DD5FAB"/>
    <w:rsid w:val="00DE1B45"/>
    <w:rsid w:val="00E01935"/>
    <w:rsid w:val="00E33FD8"/>
    <w:rsid w:val="00E539BB"/>
    <w:rsid w:val="00E56E9D"/>
    <w:rsid w:val="00E63DD6"/>
    <w:rsid w:val="00E73432"/>
    <w:rsid w:val="00E75F97"/>
    <w:rsid w:val="00E8711F"/>
    <w:rsid w:val="00E8749E"/>
    <w:rsid w:val="00EB6797"/>
    <w:rsid w:val="00EC3EF5"/>
    <w:rsid w:val="00ED3400"/>
    <w:rsid w:val="00EE3234"/>
    <w:rsid w:val="00EE6867"/>
    <w:rsid w:val="00EF7BE2"/>
    <w:rsid w:val="00F142D7"/>
    <w:rsid w:val="00F20006"/>
    <w:rsid w:val="00F27F47"/>
    <w:rsid w:val="00F42E0F"/>
    <w:rsid w:val="00F502E4"/>
    <w:rsid w:val="00F51374"/>
    <w:rsid w:val="00F543F6"/>
    <w:rsid w:val="00F551F1"/>
    <w:rsid w:val="00F56E21"/>
    <w:rsid w:val="00F75295"/>
    <w:rsid w:val="00F90B77"/>
    <w:rsid w:val="00F96E6F"/>
    <w:rsid w:val="00FA1826"/>
    <w:rsid w:val="00FB6614"/>
    <w:rsid w:val="00FC529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52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3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379"/>
    <w:rPr>
      <w:rFonts w:ascii="Lucida Grande" w:hAnsi="Lucida Grande" w:cs="Lucida Grande"/>
      <w:sz w:val="18"/>
      <w:szCs w:val="18"/>
      <w:lang w:val="en-US"/>
    </w:rPr>
  </w:style>
  <w:style w:type="paragraph" w:styleId="ListParagraph">
    <w:name w:val="List Paragraph"/>
    <w:basedOn w:val="Normal"/>
    <w:uiPriority w:val="34"/>
    <w:qFormat/>
    <w:rsid w:val="00DD1847"/>
    <w:pPr>
      <w:ind w:left="720"/>
      <w:contextualSpacing/>
    </w:pPr>
  </w:style>
  <w:style w:type="character" w:styleId="CommentReference">
    <w:name w:val="annotation reference"/>
    <w:basedOn w:val="DefaultParagraphFont"/>
    <w:uiPriority w:val="99"/>
    <w:semiHidden/>
    <w:unhideWhenUsed/>
    <w:rsid w:val="0089339B"/>
    <w:rPr>
      <w:sz w:val="18"/>
      <w:szCs w:val="18"/>
    </w:rPr>
  </w:style>
  <w:style w:type="paragraph" w:styleId="CommentText">
    <w:name w:val="annotation text"/>
    <w:basedOn w:val="Normal"/>
    <w:link w:val="CommentTextChar"/>
    <w:uiPriority w:val="99"/>
    <w:unhideWhenUsed/>
    <w:rsid w:val="0089339B"/>
  </w:style>
  <w:style w:type="character" w:customStyle="1" w:styleId="CommentTextChar">
    <w:name w:val="Comment Text Char"/>
    <w:basedOn w:val="DefaultParagraphFont"/>
    <w:link w:val="CommentText"/>
    <w:uiPriority w:val="99"/>
    <w:rsid w:val="0089339B"/>
    <w:rPr>
      <w:lang w:val="en-US"/>
    </w:rPr>
  </w:style>
  <w:style w:type="paragraph" w:styleId="CommentSubject">
    <w:name w:val="annotation subject"/>
    <w:basedOn w:val="CommentText"/>
    <w:next w:val="CommentText"/>
    <w:link w:val="CommentSubjectChar"/>
    <w:uiPriority w:val="99"/>
    <w:semiHidden/>
    <w:unhideWhenUsed/>
    <w:rsid w:val="0089339B"/>
    <w:rPr>
      <w:b/>
      <w:bCs/>
      <w:sz w:val="20"/>
      <w:szCs w:val="20"/>
    </w:rPr>
  </w:style>
  <w:style w:type="character" w:customStyle="1" w:styleId="CommentSubjectChar">
    <w:name w:val="Comment Subject Char"/>
    <w:basedOn w:val="CommentTextChar"/>
    <w:link w:val="CommentSubject"/>
    <w:uiPriority w:val="99"/>
    <w:semiHidden/>
    <w:rsid w:val="0089339B"/>
    <w:rPr>
      <w:b/>
      <w:bCs/>
      <w:sz w:val="20"/>
      <w:szCs w:val="20"/>
      <w:lang w:val="en-US"/>
    </w:rPr>
  </w:style>
  <w:style w:type="paragraph" w:styleId="NormalWeb">
    <w:name w:val="Normal (Web)"/>
    <w:basedOn w:val="Normal"/>
    <w:uiPriority w:val="99"/>
    <w:semiHidden/>
    <w:unhideWhenUsed/>
    <w:rsid w:val="00FA1826"/>
    <w:pPr>
      <w:spacing w:before="100" w:beforeAutospacing="1" w:after="100" w:afterAutospacing="1"/>
    </w:pPr>
    <w:rPr>
      <w:rFonts w:ascii="Times" w:hAnsi="Times" w:cs="Times New Roman"/>
      <w:sz w:val="20"/>
      <w:szCs w:val="20"/>
      <w:lang w:val="nl-NL"/>
    </w:rPr>
  </w:style>
  <w:style w:type="paragraph" w:styleId="Revision">
    <w:name w:val="Revision"/>
    <w:hidden/>
    <w:uiPriority w:val="99"/>
    <w:semiHidden/>
    <w:rsid w:val="00DD287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3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379"/>
    <w:rPr>
      <w:rFonts w:ascii="Lucida Grande" w:hAnsi="Lucida Grande" w:cs="Lucida Grande"/>
      <w:sz w:val="18"/>
      <w:szCs w:val="18"/>
      <w:lang w:val="en-US"/>
    </w:rPr>
  </w:style>
  <w:style w:type="paragraph" w:styleId="ListParagraph">
    <w:name w:val="List Paragraph"/>
    <w:basedOn w:val="Normal"/>
    <w:uiPriority w:val="34"/>
    <w:qFormat/>
    <w:rsid w:val="00DD1847"/>
    <w:pPr>
      <w:ind w:left="720"/>
      <w:contextualSpacing/>
    </w:pPr>
  </w:style>
  <w:style w:type="character" w:styleId="CommentReference">
    <w:name w:val="annotation reference"/>
    <w:basedOn w:val="DefaultParagraphFont"/>
    <w:uiPriority w:val="99"/>
    <w:semiHidden/>
    <w:unhideWhenUsed/>
    <w:rsid w:val="0089339B"/>
    <w:rPr>
      <w:sz w:val="18"/>
      <w:szCs w:val="18"/>
    </w:rPr>
  </w:style>
  <w:style w:type="paragraph" w:styleId="CommentText">
    <w:name w:val="annotation text"/>
    <w:basedOn w:val="Normal"/>
    <w:link w:val="CommentTextChar"/>
    <w:uiPriority w:val="99"/>
    <w:unhideWhenUsed/>
    <w:rsid w:val="0089339B"/>
  </w:style>
  <w:style w:type="character" w:customStyle="1" w:styleId="CommentTextChar">
    <w:name w:val="Comment Text Char"/>
    <w:basedOn w:val="DefaultParagraphFont"/>
    <w:link w:val="CommentText"/>
    <w:uiPriority w:val="99"/>
    <w:rsid w:val="0089339B"/>
    <w:rPr>
      <w:lang w:val="en-US"/>
    </w:rPr>
  </w:style>
  <w:style w:type="paragraph" w:styleId="CommentSubject">
    <w:name w:val="annotation subject"/>
    <w:basedOn w:val="CommentText"/>
    <w:next w:val="CommentText"/>
    <w:link w:val="CommentSubjectChar"/>
    <w:uiPriority w:val="99"/>
    <w:semiHidden/>
    <w:unhideWhenUsed/>
    <w:rsid w:val="0089339B"/>
    <w:rPr>
      <w:b/>
      <w:bCs/>
      <w:sz w:val="20"/>
      <w:szCs w:val="20"/>
    </w:rPr>
  </w:style>
  <w:style w:type="character" w:customStyle="1" w:styleId="CommentSubjectChar">
    <w:name w:val="Comment Subject Char"/>
    <w:basedOn w:val="CommentTextChar"/>
    <w:link w:val="CommentSubject"/>
    <w:uiPriority w:val="99"/>
    <w:semiHidden/>
    <w:rsid w:val="0089339B"/>
    <w:rPr>
      <w:b/>
      <w:bCs/>
      <w:sz w:val="20"/>
      <w:szCs w:val="20"/>
      <w:lang w:val="en-US"/>
    </w:rPr>
  </w:style>
  <w:style w:type="paragraph" w:styleId="NormalWeb">
    <w:name w:val="Normal (Web)"/>
    <w:basedOn w:val="Normal"/>
    <w:uiPriority w:val="99"/>
    <w:semiHidden/>
    <w:unhideWhenUsed/>
    <w:rsid w:val="00FA1826"/>
    <w:pPr>
      <w:spacing w:before="100" w:beforeAutospacing="1" w:after="100" w:afterAutospacing="1"/>
    </w:pPr>
    <w:rPr>
      <w:rFonts w:ascii="Times" w:hAnsi="Times" w:cs="Times New Roman"/>
      <w:sz w:val="20"/>
      <w:szCs w:val="20"/>
      <w:lang w:val="nl-NL"/>
    </w:rPr>
  </w:style>
  <w:style w:type="paragraph" w:styleId="Revision">
    <w:name w:val="Revision"/>
    <w:hidden/>
    <w:uiPriority w:val="99"/>
    <w:semiHidden/>
    <w:rsid w:val="00DD287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7301">
      <w:bodyDiv w:val="1"/>
      <w:marLeft w:val="0"/>
      <w:marRight w:val="0"/>
      <w:marTop w:val="0"/>
      <w:marBottom w:val="0"/>
      <w:divBdr>
        <w:top w:val="none" w:sz="0" w:space="0" w:color="auto"/>
        <w:left w:val="none" w:sz="0" w:space="0" w:color="auto"/>
        <w:bottom w:val="none" w:sz="0" w:space="0" w:color="auto"/>
        <w:right w:val="none" w:sz="0" w:space="0" w:color="auto"/>
      </w:divBdr>
    </w:div>
    <w:div w:id="335767083">
      <w:bodyDiv w:val="1"/>
      <w:marLeft w:val="0"/>
      <w:marRight w:val="0"/>
      <w:marTop w:val="0"/>
      <w:marBottom w:val="0"/>
      <w:divBdr>
        <w:top w:val="none" w:sz="0" w:space="0" w:color="auto"/>
        <w:left w:val="none" w:sz="0" w:space="0" w:color="auto"/>
        <w:bottom w:val="none" w:sz="0" w:space="0" w:color="auto"/>
        <w:right w:val="none" w:sz="0" w:space="0" w:color="auto"/>
      </w:divBdr>
      <w:divsChild>
        <w:div w:id="797065137">
          <w:marLeft w:val="0"/>
          <w:marRight w:val="0"/>
          <w:marTop w:val="0"/>
          <w:marBottom w:val="0"/>
          <w:divBdr>
            <w:top w:val="none" w:sz="0" w:space="0" w:color="auto"/>
            <w:left w:val="none" w:sz="0" w:space="0" w:color="auto"/>
            <w:bottom w:val="none" w:sz="0" w:space="0" w:color="auto"/>
            <w:right w:val="none" w:sz="0" w:space="0" w:color="auto"/>
          </w:divBdr>
        </w:div>
      </w:divsChild>
    </w:div>
    <w:div w:id="389500472">
      <w:bodyDiv w:val="1"/>
      <w:marLeft w:val="0"/>
      <w:marRight w:val="0"/>
      <w:marTop w:val="0"/>
      <w:marBottom w:val="0"/>
      <w:divBdr>
        <w:top w:val="none" w:sz="0" w:space="0" w:color="auto"/>
        <w:left w:val="none" w:sz="0" w:space="0" w:color="auto"/>
        <w:bottom w:val="none" w:sz="0" w:space="0" w:color="auto"/>
        <w:right w:val="none" w:sz="0" w:space="0" w:color="auto"/>
      </w:divBdr>
      <w:divsChild>
        <w:div w:id="2125153322">
          <w:marLeft w:val="0"/>
          <w:marRight w:val="0"/>
          <w:marTop w:val="0"/>
          <w:marBottom w:val="0"/>
          <w:divBdr>
            <w:top w:val="none" w:sz="0" w:space="0" w:color="auto"/>
            <w:left w:val="none" w:sz="0" w:space="0" w:color="auto"/>
            <w:bottom w:val="none" w:sz="0" w:space="0" w:color="auto"/>
            <w:right w:val="none" w:sz="0" w:space="0" w:color="auto"/>
          </w:divBdr>
        </w:div>
      </w:divsChild>
    </w:div>
    <w:div w:id="594898502">
      <w:bodyDiv w:val="1"/>
      <w:marLeft w:val="0"/>
      <w:marRight w:val="0"/>
      <w:marTop w:val="0"/>
      <w:marBottom w:val="0"/>
      <w:divBdr>
        <w:top w:val="none" w:sz="0" w:space="0" w:color="auto"/>
        <w:left w:val="none" w:sz="0" w:space="0" w:color="auto"/>
        <w:bottom w:val="none" w:sz="0" w:space="0" w:color="auto"/>
        <w:right w:val="none" w:sz="0" w:space="0" w:color="auto"/>
      </w:divBdr>
      <w:divsChild>
        <w:div w:id="744492004">
          <w:marLeft w:val="0"/>
          <w:marRight w:val="0"/>
          <w:marTop w:val="0"/>
          <w:marBottom w:val="0"/>
          <w:divBdr>
            <w:top w:val="none" w:sz="0" w:space="0" w:color="auto"/>
            <w:left w:val="none" w:sz="0" w:space="0" w:color="auto"/>
            <w:bottom w:val="none" w:sz="0" w:space="0" w:color="auto"/>
            <w:right w:val="none" w:sz="0" w:space="0" w:color="auto"/>
          </w:divBdr>
        </w:div>
      </w:divsChild>
    </w:div>
    <w:div w:id="710231673">
      <w:bodyDiv w:val="1"/>
      <w:marLeft w:val="0"/>
      <w:marRight w:val="0"/>
      <w:marTop w:val="0"/>
      <w:marBottom w:val="0"/>
      <w:divBdr>
        <w:top w:val="none" w:sz="0" w:space="0" w:color="auto"/>
        <w:left w:val="none" w:sz="0" w:space="0" w:color="auto"/>
        <w:bottom w:val="none" w:sz="0" w:space="0" w:color="auto"/>
        <w:right w:val="none" w:sz="0" w:space="0" w:color="auto"/>
      </w:divBdr>
      <w:divsChild>
        <w:div w:id="902906739">
          <w:marLeft w:val="0"/>
          <w:marRight w:val="0"/>
          <w:marTop w:val="0"/>
          <w:marBottom w:val="0"/>
          <w:divBdr>
            <w:top w:val="none" w:sz="0" w:space="0" w:color="auto"/>
            <w:left w:val="none" w:sz="0" w:space="0" w:color="auto"/>
            <w:bottom w:val="none" w:sz="0" w:space="0" w:color="auto"/>
            <w:right w:val="none" w:sz="0" w:space="0" w:color="auto"/>
          </w:divBdr>
        </w:div>
      </w:divsChild>
    </w:div>
    <w:div w:id="891846293">
      <w:bodyDiv w:val="1"/>
      <w:marLeft w:val="0"/>
      <w:marRight w:val="0"/>
      <w:marTop w:val="0"/>
      <w:marBottom w:val="0"/>
      <w:divBdr>
        <w:top w:val="none" w:sz="0" w:space="0" w:color="auto"/>
        <w:left w:val="none" w:sz="0" w:space="0" w:color="auto"/>
        <w:bottom w:val="none" w:sz="0" w:space="0" w:color="auto"/>
        <w:right w:val="none" w:sz="0" w:space="0" w:color="auto"/>
      </w:divBdr>
      <w:divsChild>
        <w:div w:id="854852906">
          <w:marLeft w:val="0"/>
          <w:marRight w:val="0"/>
          <w:marTop w:val="0"/>
          <w:marBottom w:val="0"/>
          <w:divBdr>
            <w:top w:val="none" w:sz="0" w:space="0" w:color="auto"/>
            <w:left w:val="none" w:sz="0" w:space="0" w:color="auto"/>
            <w:bottom w:val="none" w:sz="0" w:space="0" w:color="auto"/>
            <w:right w:val="none" w:sz="0" w:space="0" w:color="auto"/>
          </w:divBdr>
        </w:div>
      </w:divsChild>
    </w:div>
    <w:div w:id="1070225296">
      <w:bodyDiv w:val="1"/>
      <w:marLeft w:val="0"/>
      <w:marRight w:val="0"/>
      <w:marTop w:val="0"/>
      <w:marBottom w:val="0"/>
      <w:divBdr>
        <w:top w:val="none" w:sz="0" w:space="0" w:color="auto"/>
        <w:left w:val="none" w:sz="0" w:space="0" w:color="auto"/>
        <w:bottom w:val="none" w:sz="0" w:space="0" w:color="auto"/>
        <w:right w:val="none" w:sz="0" w:space="0" w:color="auto"/>
      </w:divBdr>
      <w:divsChild>
        <w:div w:id="69233179">
          <w:marLeft w:val="0"/>
          <w:marRight w:val="0"/>
          <w:marTop w:val="0"/>
          <w:marBottom w:val="0"/>
          <w:divBdr>
            <w:top w:val="none" w:sz="0" w:space="0" w:color="auto"/>
            <w:left w:val="none" w:sz="0" w:space="0" w:color="auto"/>
            <w:bottom w:val="none" w:sz="0" w:space="0" w:color="auto"/>
            <w:right w:val="none" w:sz="0" w:space="0" w:color="auto"/>
          </w:divBdr>
        </w:div>
      </w:divsChild>
    </w:div>
    <w:div w:id="1136874063">
      <w:bodyDiv w:val="1"/>
      <w:marLeft w:val="0"/>
      <w:marRight w:val="0"/>
      <w:marTop w:val="0"/>
      <w:marBottom w:val="0"/>
      <w:divBdr>
        <w:top w:val="none" w:sz="0" w:space="0" w:color="auto"/>
        <w:left w:val="none" w:sz="0" w:space="0" w:color="auto"/>
        <w:bottom w:val="none" w:sz="0" w:space="0" w:color="auto"/>
        <w:right w:val="none" w:sz="0" w:space="0" w:color="auto"/>
      </w:divBdr>
      <w:divsChild>
        <w:div w:id="1761833964">
          <w:marLeft w:val="0"/>
          <w:marRight w:val="0"/>
          <w:marTop w:val="0"/>
          <w:marBottom w:val="0"/>
          <w:divBdr>
            <w:top w:val="none" w:sz="0" w:space="0" w:color="auto"/>
            <w:left w:val="none" w:sz="0" w:space="0" w:color="auto"/>
            <w:bottom w:val="none" w:sz="0" w:space="0" w:color="auto"/>
            <w:right w:val="none" w:sz="0" w:space="0" w:color="auto"/>
          </w:divBdr>
        </w:div>
      </w:divsChild>
    </w:div>
    <w:div w:id="1147283828">
      <w:bodyDiv w:val="1"/>
      <w:marLeft w:val="0"/>
      <w:marRight w:val="0"/>
      <w:marTop w:val="0"/>
      <w:marBottom w:val="0"/>
      <w:divBdr>
        <w:top w:val="none" w:sz="0" w:space="0" w:color="auto"/>
        <w:left w:val="none" w:sz="0" w:space="0" w:color="auto"/>
        <w:bottom w:val="none" w:sz="0" w:space="0" w:color="auto"/>
        <w:right w:val="none" w:sz="0" w:space="0" w:color="auto"/>
      </w:divBdr>
      <w:divsChild>
        <w:div w:id="254293508">
          <w:marLeft w:val="0"/>
          <w:marRight w:val="0"/>
          <w:marTop w:val="0"/>
          <w:marBottom w:val="0"/>
          <w:divBdr>
            <w:top w:val="none" w:sz="0" w:space="0" w:color="auto"/>
            <w:left w:val="none" w:sz="0" w:space="0" w:color="auto"/>
            <w:bottom w:val="none" w:sz="0" w:space="0" w:color="auto"/>
            <w:right w:val="none" w:sz="0" w:space="0" w:color="auto"/>
          </w:divBdr>
        </w:div>
      </w:divsChild>
    </w:div>
    <w:div w:id="1220436682">
      <w:bodyDiv w:val="1"/>
      <w:marLeft w:val="0"/>
      <w:marRight w:val="0"/>
      <w:marTop w:val="0"/>
      <w:marBottom w:val="0"/>
      <w:divBdr>
        <w:top w:val="none" w:sz="0" w:space="0" w:color="auto"/>
        <w:left w:val="none" w:sz="0" w:space="0" w:color="auto"/>
        <w:bottom w:val="none" w:sz="0" w:space="0" w:color="auto"/>
        <w:right w:val="none" w:sz="0" w:space="0" w:color="auto"/>
      </w:divBdr>
      <w:divsChild>
        <w:div w:id="518205405">
          <w:marLeft w:val="0"/>
          <w:marRight w:val="0"/>
          <w:marTop w:val="0"/>
          <w:marBottom w:val="0"/>
          <w:divBdr>
            <w:top w:val="none" w:sz="0" w:space="0" w:color="auto"/>
            <w:left w:val="none" w:sz="0" w:space="0" w:color="auto"/>
            <w:bottom w:val="none" w:sz="0" w:space="0" w:color="auto"/>
            <w:right w:val="none" w:sz="0" w:space="0" w:color="auto"/>
          </w:divBdr>
        </w:div>
      </w:divsChild>
    </w:div>
    <w:div w:id="1264803307">
      <w:bodyDiv w:val="1"/>
      <w:marLeft w:val="0"/>
      <w:marRight w:val="0"/>
      <w:marTop w:val="0"/>
      <w:marBottom w:val="0"/>
      <w:divBdr>
        <w:top w:val="none" w:sz="0" w:space="0" w:color="auto"/>
        <w:left w:val="none" w:sz="0" w:space="0" w:color="auto"/>
        <w:bottom w:val="none" w:sz="0" w:space="0" w:color="auto"/>
        <w:right w:val="none" w:sz="0" w:space="0" w:color="auto"/>
      </w:divBdr>
      <w:divsChild>
        <w:div w:id="1464419208">
          <w:marLeft w:val="0"/>
          <w:marRight w:val="0"/>
          <w:marTop w:val="0"/>
          <w:marBottom w:val="0"/>
          <w:divBdr>
            <w:top w:val="none" w:sz="0" w:space="0" w:color="auto"/>
            <w:left w:val="none" w:sz="0" w:space="0" w:color="auto"/>
            <w:bottom w:val="none" w:sz="0" w:space="0" w:color="auto"/>
            <w:right w:val="none" w:sz="0" w:space="0" w:color="auto"/>
          </w:divBdr>
        </w:div>
      </w:divsChild>
    </w:div>
    <w:div w:id="1325163954">
      <w:bodyDiv w:val="1"/>
      <w:marLeft w:val="0"/>
      <w:marRight w:val="0"/>
      <w:marTop w:val="0"/>
      <w:marBottom w:val="0"/>
      <w:divBdr>
        <w:top w:val="none" w:sz="0" w:space="0" w:color="auto"/>
        <w:left w:val="none" w:sz="0" w:space="0" w:color="auto"/>
        <w:bottom w:val="none" w:sz="0" w:space="0" w:color="auto"/>
        <w:right w:val="none" w:sz="0" w:space="0" w:color="auto"/>
      </w:divBdr>
      <w:divsChild>
        <w:div w:id="1160460381">
          <w:marLeft w:val="0"/>
          <w:marRight w:val="0"/>
          <w:marTop w:val="0"/>
          <w:marBottom w:val="0"/>
          <w:divBdr>
            <w:top w:val="none" w:sz="0" w:space="0" w:color="auto"/>
            <w:left w:val="none" w:sz="0" w:space="0" w:color="auto"/>
            <w:bottom w:val="none" w:sz="0" w:space="0" w:color="auto"/>
            <w:right w:val="none" w:sz="0" w:space="0" w:color="auto"/>
          </w:divBdr>
        </w:div>
      </w:divsChild>
    </w:div>
    <w:div w:id="1436973913">
      <w:bodyDiv w:val="1"/>
      <w:marLeft w:val="0"/>
      <w:marRight w:val="0"/>
      <w:marTop w:val="0"/>
      <w:marBottom w:val="0"/>
      <w:divBdr>
        <w:top w:val="none" w:sz="0" w:space="0" w:color="auto"/>
        <w:left w:val="none" w:sz="0" w:space="0" w:color="auto"/>
        <w:bottom w:val="none" w:sz="0" w:space="0" w:color="auto"/>
        <w:right w:val="none" w:sz="0" w:space="0" w:color="auto"/>
      </w:divBdr>
      <w:divsChild>
        <w:div w:id="190144407">
          <w:marLeft w:val="0"/>
          <w:marRight w:val="0"/>
          <w:marTop w:val="0"/>
          <w:marBottom w:val="0"/>
          <w:divBdr>
            <w:top w:val="none" w:sz="0" w:space="0" w:color="auto"/>
            <w:left w:val="none" w:sz="0" w:space="0" w:color="auto"/>
            <w:bottom w:val="none" w:sz="0" w:space="0" w:color="auto"/>
            <w:right w:val="none" w:sz="0" w:space="0" w:color="auto"/>
          </w:divBdr>
        </w:div>
      </w:divsChild>
    </w:div>
    <w:div w:id="1603222340">
      <w:bodyDiv w:val="1"/>
      <w:marLeft w:val="0"/>
      <w:marRight w:val="0"/>
      <w:marTop w:val="0"/>
      <w:marBottom w:val="0"/>
      <w:divBdr>
        <w:top w:val="none" w:sz="0" w:space="0" w:color="auto"/>
        <w:left w:val="none" w:sz="0" w:space="0" w:color="auto"/>
        <w:bottom w:val="none" w:sz="0" w:space="0" w:color="auto"/>
        <w:right w:val="none" w:sz="0" w:space="0" w:color="auto"/>
      </w:divBdr>
      <w:divsChild>
        <w:div w:id="292714924">
          <w:marLeft w:val="0"/>
          <w:marRight w:val="0"/>
          <w:marTop w:val="0"/>
          <w:marBottom w:val="0"/>
          <w:divBdr>
            <w:top w:val="none" w:sz="0" w:space="0" w:color="auto"/>
            <w:left w:val="none" w:sz="0" w:space="0" w:color="auto"/>
            <w:bottom w:val="none" w:sz="0" w:space="0" w:color="auto"/>
            <w:right w:val="none" w:sz="0" w:space="0" w:color="auto"/>
          </w:divBdr>
        </w:div>
      </w:divsChild>
    </w:div>
    <w:div w:id="1639651405">
      <w:bodyDiv w:val="1"/>
      <w:marLeft w:val="0"/>
      <w:marRight w:val="0"/>
      <w:marTop w:val="0"/>
      <w:marBottom w:val="0"/>
      <w:divBdr>
        <w:top w:val="none" w:sz="0" w:space="0" w:color="auto"/>
        <w:left w:val="none" w:sz="0" w:space="0" w:color="auto"/>
        <w:bottom w:val="none" w:sz="0" w:space="0" w:color="auto"/>
        <w:right w:val="none" w:sz="0" w:space="0" w:color="auto"/>
      </w:divBdr>
      <w:divsChild>
        <w:div w:id="371345155">
          <w:marLeft w:val="0"/>
          <w:marRight w:val="0"/>
          <w:marTop w:val="0"/>
          <w:marBottom w:val="0"/>
          <w:divBdr>
            <w:top w:val="none" w:sz="0" w:space="0" w:color="auto"/>
            <w:left w:val="none" w:sz="0" w:space="0" w:color="auto"/>
            <w:bottom w:val="none" w:sz="0" w:space="0" w:color="auto"/>
            <w:right w:val="none" w:sz="0" w:space="0" w:color="auto"/>
          </w:divBdr>
        </w:div>
      </w:divsChild>
    </w:div>
    <w:div w:id="2051297224">
      <w:bodyDiv w:val="1"/>
      <w:marLeft w:val="0"/>
      <w:marRight w:val="0"/>
      <w:marTop w:val="0"/>
      <w:marBottom w:val="0"/>
      <w:divBdr>
        <w:top w:val="none" w:sz="0" w:space="0" w:color="auto"/>
        <w:left w:val="none" w:sz="0" w:space="0" w:color="auto"/>
        <w:bottom w:val="none" w:sz="0" w:space="0" w:color="auto"/>
        <w:right w:val="none" w:sz="0" w:space="0" w:color="auto"/>
      </w:divBdr>
      <w:divsChild>
        <w:div w:id="17909779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3E592-AA97-48BC-B5B0-5E6C2801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Jonkman</dc:creator>
  <cp:keywords/>
  <dc:description/>
  <cp:lastModifiedBy>Jelle Boumans</cp:lastModifiedBy>
  <cp:revision>244</cp:revision>
  <dcterms:created xsi:type="dcterms:W3CDTF">2017-05-08T09:51:00Z</dcterms:created>
  <dcterms:modified xsi:type="dcterms:W3CDTF">2017-05-10T13:42:00Z</dcterms:modified>
</cp:coreProperties>
</file>